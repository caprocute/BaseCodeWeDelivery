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EDB9D2E" w14:textId="77777777" w:rsidR="00541FC9" w:rsidRDefault="00541FC9" w:rsidP="00FF6BB7">
      <w:pPr>
        <w:spacing w:line="240" w:lineRule="auto"/>
        <w:jc w:val="center"/>
        <w:rPr>
          <w:rFonts w:ascii="Arial" w:hAnsi="Arial" w:cs="Arial"/>
          <w:sz w:val="72"/>
          <w:szCs w:val="72"/>
          <w:lang w:val="vi-VN"/>
        </w:rPr>
      </w:pPr>
      <w:r>
        <w:rPr>
          <w:rFonts w:ascii="Arial" w:hAnsi="Arial" w:cs="Arial"/>
          <w:sz w:val="72"/>
          <w:szCs w:val="72"/>
          <w:lang w:val="vi-VN"/>
        </w:rPr>
        <w:t>Ứng dụng</w:t>
      </w:r>
    </w:p>
    <w:p w14:paraId="6FE12CB8" w14:textId="12A49458" w:rsidR="00BF4388" w:rsidRPr="00541FC9" w:rsidRDefault="00541FC9" w:rsidP="00FF6BB7">
      <w:pPr>
        <w:spacing w:line="240" w:lineRule="auto"/>
        <w:jc w:val="center"/>
        <w:rPr>
          <w:rFonts w:ascii="Arial" w:hAnsi="Arial" w:cs="Arial"/>
          <w:sz w:val="72"/>
          <w:szCs w:val="72"/>
          <w:lang w:val="vi-VN"/>
        </w:rPr>
      </w:pPr>
      <w:r>
        <w:rPr>
          <w:rFonts w:ascii="Arial" w:hAnsi="Arial" w:cs="Arial"/>
          <w:sz w:val="72"/>
          <w:szCs w:val="72"/>
          <w:lang w:val="vi-VN"/>
        </w:rPr>
        <w:t xml:space="preserve"> Gọi xe Giao hàng </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1B7A2CDD" w:rsidR="00BF4388" w:rsidRPr="00487FAD" w:rsidRDefault="00541FC9" w:rsidP="00BF4388">
      <w:pPr>
        <w:jc w:val="center"/>
        <w:rPr>
          <w:rFonts w:ascii="Arial" w:hAnsi="Arial" w:cs="Arial"/>
          <w:sz w:val="52"/>
          <w:szCs w:val="52"/>
        </w:rPr>
      </w:pPr>
      <w:r>
        <w:rPr>
          <w:rFonts w:ascii="Arial" w:hAnsi="Arial" w:cs="Arial"/>
          <w:sz w:val="52"/>
          <w:szCs w:val="52"/>
        </w:rPr>
        <w:t>Hoàng Khắc Hiếu</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43304A28" w14:textId="77777777" w:rsidR="00541FC9" w:rsidRDefault="00541FC9" w:rsidP="00541FC9">
      <w:pPr>
        <w:spacing w:line="240" w:lineRule="auto"/>
        <w:jc w:val="center"/>
        <w:rPr>
          <w:rFonts w:ascii="Arial" w:hAnsi="Arial" w:cs="Arial"/>
          <w:sz w:val="72"/>
          <w:szCs w:val="72"/>
          <w:lang w:val="vi-VN"/>
        </w:rPr>
      </w:pPr>
      <w:r>
        <w:rPr>
          <w:rFonts w:ascii="Arial" w:hAnsi="Arial" w:cs="Arial"/>
          <w:sz w:val="72"/>
          <w:szCs w:val="72"/>
          <w:lang w:val="vi-VN"/>
        </w:rPr>
        <w:t>Ứng dụng</w:t>
      </w:r>
    </w:p>
    <w:p w14:paraId="2E99C89C" w14:textId="77777777" w:rsidR="00541FC9" w:rsidRPr="00541FC9" w:rsidRDefault="00541FC9" w:rsidP="00541FC9">
      <w:pPr>
        <w:spacing w:line="240" w:lineRule="auto"/>
        <w:jc w:val="center"/>
        <w:rPr>
          <w:rFonts w:ascii="Arial" w:hAnsi="Arial" w:cs="Arial"/>
          <w:sz w:val="72"/>
          <w:szCs w:val="72"/>
          <w:lang w:val="vi-VN"/>
        </w:rPr>
      </w:pPr>
      <w:r>
        <w:rPr>
          <w:rFonts w:ascii="Arial" w:hAnsi="Arial" w:cs="Arial"/>
          <w:sz w:val="72"/>
          <w:szCs w:val="72"/>
          <w:lang w:val="vi-VN"/>
        </w:rPr>
        <w:t xml:space="preserve"> Gọi xe Giao hàng </w:t>
      </w:r>
    </w:p>
    <w:p w14:paraId="14428EED" w14:textId="77777777" w:rsidR="009A0D69" w:rsidRPr="00541FC9" w:rsidRDefault="009A0D69" w:rsidP="00BF4388">
      <w:pPr>
        <w:jc w:val="center"/>
        <w:rPr>
          <w:rFonts w:ascii="Arial" w:hAnsi="Arial" w:cs="Arial"/>
          <w:lang w:val="vi-VN"/>
        </w:rPr>
      </w:pPr>
    </w:p>
    <w:p w14:paraId="5871E6F9" w14:textId="6CF588BE"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1C9940" w:rsidR="00BF4388" w:rsidRPr="00A84F7C" w:rsidRDefault="00541FC9" w:rsidP="00A84F7C">
            <w:pPr>
              <w:jc w:val="left"/>
              <w:rPr>
                <w:rFonts w:ascii="Arial" w:eastAsia="Calibri" w:hAnsi="Arial" w:cs="Arial"/>
                <w:sz w:val="36"/>
                <w:szCs w:val="36"/>
              </w:rPr>
            </w:pPr>
            <w:r>
              <w:rPr>
                <w:rFonts w:ascii="Arial" w:eastAsia="Calibri" w:hAnsi="Arial" w:cs="Arial"/>
                <w:sz w:val="36"/>
                <w:szCs w:val="36"/>
                <w:lang w:val="vi-VN"/>
              </w:rPr>
              <w:t>Hoàng Khắc Hiếu</w:t>
            </w:r>
            <w:r w:rsidR="00C41065">
              <w:rPr>
                <w:rFonts w:ascii="Arial" w:eastAsia="Calibri" w:hAnsi="Arial" w:cs="Arial"/>
                <w:sz w:val="36"/>
                <w:szCs w:val="36"/>
              </w:rPr>
              <w:t xml:space="preserve">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56384EA0"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541FC9">
              <w:rPr>
                <w:rFonts w:ascii="Arial" w:eastAsia="Calibri" w:hAnsi="Arial" w:cs="Arial"/>
                <w:sz w:val="36"/>
                <w:szCs w:val="36"/>
                <w:lang w:val="fr-FR"/>
              </w:rPr>
              <w:t>Nguyễn Nhất Hải</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1271317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04D2C51F" w:rsidR="0056786B" w:rsidRPr="00230F73" w:rsidRDefault="0056786B" w:rsidP="0056786B">
      <w:pPr>
        <w:spacing w:line="240" w:lineRule="auto"/>
        <w:rPr>
          <w:lang w:val="fr-FR"/>
        </w:rPr>
      </w:pPr>
      <w:r w:rsidRPr="00230F73">
        <w:rPr>
          <w:lang w:val="fr-FR"/>
        </w:rPr>
        <w:t xml:space="preserve">Họ và tên sinh viên: </w:t>
      </w:r>
      <w:r w:rsidR="00B33B47" w:rsidRPr="00B33B47">
        <w:rPr>
          <w:lang w:val="fr-FR"/>
        </w:rPr>
        <w:t>Hoàng Khắc Hiếu</w:t>
      </w:r>
    </w:p>
    <w:p w14:paraId="522FAB2A" w14:textId="21332CE5" w:rsidR="0056786B" w:rsidRPr="00230F73" w:rsidRDefault="0056786B" w:rsidP="0056786B">
      <w:pPr>
        <w:spacing w:line="240" w:lineRule="auto"/>
        <w:rPr>
          <w:lang w:val="fr-FR"/>
        </w:rPr>
      </w:pPr>
      <w:r w:rsidRPr="00230F73">
        <w:rPr>
          <w:lang w:val="fr-FR"/>
        </w:rPr>
        <w:t>Điện thoại liên lạc</w:t>
      </w:r>
      <w:r w:rsidR="00B33B47">
        <w:rPr>
          <w:lang w:val="vi-VN"/>
        </w:rPr>
        <w:t>:</w:t>
      </w:r>
      <w:r w:rsidR="00B33B47">
        <w:rPr>
          <w:lang w:val="vi-VN"/>
        </w:rPr>
        <w:tab/>
      </w:r>
      <w:r w:rsidR="00B33B47" w:rsidRPr="00B33B47">
        <w:rPr>
          <w:lang w:val="fr-FR"/>
        </w:rPr>
        <w:t>01636458600</w:t>
      </w:r>
      <w:r w:rsidR="00B33B47">
        <w:rPr>
          <w:lang w:val="fr-FR"/>
        </w:rPr>
        <w:tab/>
      </w:r>
      <w:r w:rsidR="00B33B47">
        <w:rPr>
          <w:lang w:val="fr-FR"/>
        </w:rPr>
        <w:tab/>
      </w:r>
      <w:r w:rsidR="006B1413" w:rsidRPr="00230F73">
        <w:rPr>
          <w:lang w:val="fr-FR"/>
        </w:rPr>
        <w:t xml:space="preserve">Email: </w:t>
      </w:r>
      <w:r w:rsidR="00807D05">
        <w:rPr>
          <w:lang w:val="vi-VN"/>
        </w:rPr>
        <w:t>hoangkhachieu96@gmail.com</w:t>
      </w:r>
      <w:r w:rsidRPr="00230F73">
        <w:rPr>
          <w:lang w:val="fr-FR"/>
        </w:rPr>
        <w:t xml:space="preserve"> </w:t>
      </w:r>
    </w:p>
    <w:p w14:paraId="09C6521D" w14:textId="053BF791" w:rsidR="0056786B" w:rsidRPr="00230F73" w:rsidRDefault="0056786B" w:rsidP="0056786B">
      <w:pPr>
        <w:spacing w:line="240" w:lineRule="auto"/>
        <w:rPr>
          <w:lang w:val="fr-FR"/>
        </w:rPr>
      </w:pPr>
      <w:r w:rsidRPr="00230F73">
        <w:rPr>
          <w:lang w:val="fr-FR"/>
        </w:rPr>
        <w:t xml:space="preserve">Lớp: </w:t>
      </w:r>
      <w:r w:rsidR="00807D05">
        <w:rPr>
          <w:lang w:val="vi-VN"/>
        </w:rPr>
        <w:t xml:space="preserve">CN – CNTT 01 – K59 </w:t>
      </w:r>
      <w:r w:rsidR="00807D05">
        <w:rPr>
          <w:lang w:val="vi-VN"/>
        </w:rPr>
        <w:tab/>
      </w:r>
      <w:r w:rsidR="00807D05">
        <w:rPr>
          <w:lang w:val="fr-FR"/>
        </w:rPr>
        <w:t>Hệ đào tạo: Đại học 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313D895" w:rsidR="00BF4388" w:rsidRPr="00230F73" w:rsidRDefault="008D7318" w:rsidP="00ED47CE">
      <w:pPr>
        <w:rPr>
          <w:lang w:val="fr-FR"/>
        </w:rPr>
      </w:pPr>
      <w:r>
        <w:rPr>
          <w:lang w:val="fr-FR"/>
        </w:rPr>
        <w:t>Em</w:t>
      </w:r>
      <w:r w:rsidR="00AF44E9" w:rsidRPr="00230F73">
        <w:rPr>
          <w:lang w:val="fr-FR"/>
        </w:rPr>
        <w:t xml:space="preserve"> – </w:t>
      </w:r>
      <w:r w:rsidR="00807D05">
        <w:rPr>
          <w:i/>
          <w:iCs/>
          <w:lang w:val="fr-FR"/>
        </w:rPr>
        <w:t>Hoàng Khắc Hi</w:t>
      </w:r>
      <w:r w:rsidR="00807D05">
        <w:rPr>
          <w:i/>
          <w:iCs/>
          <w:lang w:val="vi-VN"/>
        </w:rPr>
        <w:t>ếu</w:t>
      </w:r>
      <w:r w:rsidR="00BF4388" w:rsidRPr="00230F73">
        <w:rPr>
          <w:lang w:val="fr-FR"/>
        </w:rPr>
        <w:t xml:space="preserve"> </w:t>
      </w:r>
      <w:r w:rsidR="00AF44E9" w:rsidRPr="00230F73">
        <w:rPr>
          <w:lang w:val="fr-FR"/>
        </w:rPr>
        <w:t>–</w:t>
      </w:r>
      <w:r w:rsidR="00BF4388" w:rsidRPr="00230F73">
        <w:rPr>
          <w:lang w:val="fr-FR"/>
        </w:rPr>
        <w:t xml:space="preserve"> cam kết </w:t>
      </w:r>
      <w:r w:rsidR="00391498" w:rsidRPr="00230F73">
        <w:rPr>
          <w:lang w:val="fr-FR"/>
        </w:rPr>
        <w:t>Đồ án T</w:t>
      </w:r>
      <w:r w:rsidR="00F03DFD" w:rsidRPr="00230F73">
        <w:rPr>
          <w:lang w:val="fr-FR"/>
        </w:rPr>
        <w:t>ốt nghiệp (ĐATN)</w:t>
      </w:r>
      <w:r w:rsidR="00BF4388" w:rsidRPr="00230F73">
        <w:rPr>
          <w:lang w:val="fr-FR"/>
        </w:rPr>
        <w:t xml:space="preserve"> là công trình nghiên cứu của bản thân </w:t>
      </w:r>
      <w:r>
        <w:rPr>
          <w:lang w:val="fr-FR"/>
        </w:rPr>
        <w:t>em</w:t>
      </w:r>
      <w:r w:rsidR="00BF4388" w:rsidRPr="00230F73">
        <w:rPr>
          <w:lang w:val="fr-FR"/>
        </w:rPr>
        <w:t xml:space="preserve"> dưới sự hướng dẫn của </w:t>
      </w:r>
      <w:r w:rsidR="00807D05">
        <w:rPr>
          <w:i/>
          <w:iCs/>
          <w:lang w:val="vi-VN"/>
        </w:rPr>
        <w:t>TS. Nguyễn Nhất Hải</w:t>
      </w:r>
      <w:r w:rsidR="00BF4388" w:rsidRPr="00230F73">
        <w:rPr>
          <w:lang w:val="fr-FR"/>
        </w:rPr>
        <w:t xml:space="preserve">. Các kết quả nêu trong ĐATN là trung thực, </w:t>
      </w:r>
      <w:r w:rsidR="00E96C9A" w:rsidRPr="00230F73">
        <w:rPr>
          <w:lang w:val="fr-FR"/>
        </w:rPr>
        <w:t xml:space="preserve">là thành quả của riêng </w:t>
      </w:r>
      <w:r>
        <w:rPr>
          <w:lang w:val="fr-FR"/>
        </w:rPr>
        <w:t>em</w:t>
      </w:r>
      <w:r w:rsidR="00672CD9" w:rsidRPr="00230F73">
        <w:rPr>
          <w:lang w:val="fr-FR"/>
        </w:rPr>
        <w:t xml:space="preserve">, </w:t>
      </w:r>
      <w:r w:rsidR="00BF4388"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w:t>
      </w:r>
      <w:r>
        <w:rPr>
          <w:lang w:val="fr-FR"/>
        </w:rPr>
        <w:t>Em</w:t>
      </w:r>
      <w:r w:rsidR="00ED47CE" w:rsidRPr="00230F73">
        <w:rPr>
          <w:lang w:val="fr-FR"/>
        </w:rPr>
        <w:t xml:space="preserve">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F579E4"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3458BFE" w:rsidR="00BF4388" w:rsidRPr="00807D05" w:rsidRDefault="00BF4388" w:rsidP="00301514">
            <w:pPr>
              <w:jc w:val="center"/>
              <w:rPr>
                <w:i/>
                <w:lang w:val="vi-VN"/>
              </w:rPr>
            </w:pPr>
            <w:r w:rsidRPr="00230F73">
              <w:rPr>
                <w:i/>
                <w:lang w:val="fr-FR"/>
              </w:rPr>
              <w:t>Hà Nội, ngày    tháng    năm</w:t>
            </w:r>
            <w:r w:rsidR="00807D05">
              <w:rPr>
                <w:i/>
                <w:lang w:val="vi-VN"/>
              </w:rPr>
              <w:t xml:space="preserve"> 2018</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0DDA24AD" w:rsidR="00BF4388" w:rsidRPr="00230F73" w:rsidRDefault="00807D05" w:rsidP="00301514">
            <w:pPr>
              <w:jc w:val="center"/>
              <w:rPr>
                <w:i/>
                <w:iCs/>
                <w:lang w:val="fr-FR"/>
              </w:rPr>
            </w:pPr>
            <w:r>
              <w:rPr>
                <w:i/>
                <w:iCs/>
                <w:lang w:val="fr-FR"/>
              </w:rPr>
              <w:t>Hoàng Khắc Hiếu</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512713171"/>
      <w:r w:rsidRPr="00230F73">
        <w:rPr>
          <w:lang w:val="fr-FR"/>
        </w:rPr>
        <w:lastRenderedPageBreak/>
        <w:t>Lời cảm ơn</w:t>
      </w:r>
      <w:bookmarkEnd w:id="10"/>
      <w:bookmarkEnd w:id="11"/>
    </w:p>
    <w:p w14:paraId="4A0FB77B" w14:textId="7EACEAF9" w:rsidR="008E2ABD" w:rsidRPr="00C45B55" w:rsidRDefault="008E2ABD" w:rsidP="008E2ABD">
      <w:pPr>
        <w:shd w:val="clear" w:color="auto" w:fill="FFFFFF"/>
        <w:spacing w:after="240"/>
        <w:rPr>
          <w:szCs w:val="26"/>
          <w:lang w:val="fr-FR"/>
        </w:rPr>
      </w:pPr>
      <w:r w:rsidRPr="00C45B55">
        <w:rPr>
          <w:szCs w:val="26"/>
          <w:lang w:val="fr-FR"/>
        </w:rPr>
        <w:t xml:space="preserve">Để luận văn này đạt kết quả tốt đẹp, </w:t>
      </w:r>
      <w:r w:rsidR="008D7318">
        <w:rPr>
          <w:szCs w:val="26"/>
          <w:lang w:val="fr-FR"/>
        </w:rPr>
        <w:t>em</w:t>
      </w:r>
      <w:r w:rsidRPr="00C45B55">
        <w:rPr>
          <w:szCs w:val="26"/>
          <w:lang w:val="fr-FR"/>
        </w:rPr>
        <w:t xml:space="preserve"> đã nhận được sự hỗ trợ, giúp đỡ của nhiều cơ quan, tổ chức, cá nhân. Với tình cảm sâu sắc, chân thành, cho phép </w:t>
      </w:r>
      <w:r w:rsidR="008D7318">
        <w:rPr>
          <w:szCs w:val="26"/>
          <w:lang w:val="fr-FR"/>
        </w:rPr>
        <w:t>em</w:t>
      </w:r>
      <w:r w:rsidRPr="00C45B55">
        <w:rPr>
          <w:szCs w:val="26"/>
          <w:lang w:val="fr-FR"/>
        </w:rPr>
        <w:t xml:space="preserve"> được bày tỏ lòng biết ơn sâu sắc đến tất cả các cá nhân và cơ quan đã tạo điều kiện giúp đỡ trong quá trình học tập và nghiên cứu đề tài.</w:t>
      </w:r>
    </w:p>
    <w:p w14:paraId="57FEB7FC" w14:textId="01586C22" w:rsidR="008E2ABD" w:rsidRPr="008E2ABD" w:rsidRDefault="008E2ABD" w:rsidP="008E2ABD">
      <w:pPr>
        <w:shd w:val="clear" w:color="auto" w:fill="FFFFFF"/>
        <w:spacing w:after="240"/>
        <w:rPr>
          <w:szCs w:val="26"/>
          <w:lang w:val="vi-VN"/>
        </w:rPr>
      </w:pPr>
      <w:r w:rsidRPr="00C45B55">
        <w:rPr>
          <w:szCs w:val="26"/>
          <w:lang w:val="fr-FR"/>
        </w:rPr>
        <w:t xml:space="preserve">Trước hết </w:t>
      </w:r>
      <w:r w:rsidR="008D7318">
        <w:rPr>
          <w:szCs w:val="26"/>
          <w:lang w:val="fr-FR"/>
        </w:rPr>
        <w:t>em</w:t>
      </w:r>
      <w:r w:rsidRPr="00C45B55">
        <w:rPr>
          <w:szCs w:val="26"/>
          <w:lang w:val="fr-FR"/>
        </w:rPr>
        <w:t xml:space="preserve"> xin gửi tới các thầy cô khoa </w:t>
      </w:r>
      <w:r w:rsidRPr="008E2ABD">
        <w:rPr>
          <w:szCs w:val="26"/>
          <w:lang w:val="vi-VN"/>
        </w:rPr>
        <w:t xml:space="preserve">Công nghệ Thông tin Trường đại học Bách Khoa Hà Nội </w:t>
      </w:r>
      <w:r w:rsidRPr="00C45B55">
        <w:rPr>
          <w:szCs w:val="26"/>
          <w:lang w:val="fr-FR"/>
        </w:rPr>
        <w:t xml:space="preserve">lời chào trân trọng, lời chúc sức khỏe và lời cảm ơn sâu sắc. Với sự quan tâm, dạy dỗ, chỉ bảo tận tình chu đáo của thầy cô, đến nay </w:t>
      </w:r>
      <w:r w:rsidR="008D7318">
        <w:rPr>
          <w:szCs w:val="26"/>
          <w:lang w:val="fr-FR"/>
        </w:rPr>
        <w:t>em</w:t>
      </w:r>
      <w:r w:rsidRPr="00C45B55">
        <w:rPr>
          <w:szCs w:val="26"/>
          <w:lang w:val="fr-FR"/>
        </w:rPr>
        <w:t xml:space="preserve"> đã có </w:t>
      </w:r>
      <w:r w:rsidRPr="008E2ABD">
        <w:rPr>
          <w:szCs w:val="26"/>
          <w:lang w:val="fr-FR"/>
        </w:rPr>
        <w:t xml:space="preserve">thể hoàn thành luận văn, đề tài </w:t>
      </w:r>
      <w:r w:rsidRPr="008E2ABD">
        <w:rPr>
          <w:szCs w:val="26"/>
          <w:lang w:val="vi-VN"/>
        </w:rPr>
        <w:t>với điều kiện tốt nhất.</w:t>
      </w:r>
    </w:p>
    <w:p w14:paraId="61E51144" w14:textId="4C65D598" w:rsidR="008E2ABD" w:rsidRPr="00C45B55" w:rsidRDefault="008E2ABD" w:rsidP="008E2ABD">
      <w:pPr>
        <w:shd w:val="clear" w:color="auto" w:fill="FFFFFF"/>
        <w:spacing w:after="240"/>
        <w:rPr>
          <w:szCs w:val="26"/>
          <w:lang w:val="fr-FR"/>
        </w:rPr>
      </w:pPr>
      <w:r w:rsidRPr="00C45B55">
        <w:rPr>
          <w:szCs w:val="26"/>
          <w:lang w:val="fr-FR"/>
        </w:rPr>
        <w:t xml:space="preserve">Đặc biệt </w:t>
      </w:r>
      <w:r w:rsidR="008D7318">
        <w:rPr>
          <w:szCs w:val="26"/>
          <w:lang w:val="fr-FR"/>
        </w:rPr>
        <w:t>em</w:t>
      </w:r>
      <w:r w:rsidRPr="00C45B55">
        <w:rPr>
          <w:szCs w:val="26"/>
          <w:lang w:val="fr-FR"/>
        </w:rPr>
        <w:t xml:space="preserve"> xin gửi lời cảm ơn chân thành nhất tới thầy giáo</w:t>
      </w:r>
      <w:r w:rsidRPr="008E2ABD">
        <w:rPr>
          <w:szCs w:val="26"/>
          <w:lang w:val="vi-VN"/>
        </w:rPr>
        <w:t xml:space="preserve"> </w:t>
      </w:r>
      <w:r w:rsidRPr="008E2ABD">
        <w:rPr>
          <w:szCs w:val="26"/>
          <w:lang w:val="fr-FR"/>
        </w:rPr>
        <w:t xml:space="preserve">– </w:t>
      </w:r>
      <w:r w:rsidRPr="00C45B55">
        <w:rPr>
          <w:szCs w:val="26"/>
          <w:lang w:val="fr-FR"/>
        </w:rPr>
        <w:t xml:space="preserve">TS. </w:t>
      </w:r>
      <w:r w:rsidRPr="008E2ABD">
        <w:rPr>
          <w:szCs w:val="26"/>
          <w:lang w:val="vi-VN"/>
        </w:rPr>
        <w:t>Nguyễn Nhất Hải</w:t>
      </w:r>
      <w:r w:rsidRPr="00C45B55">
        <w:rPr>
          <w:szCs w:val="26"/>
          <w:lang w:val="fr-FR"/>
        </w:rPr>
        <w:t xml:space="preserve"> đã quan tâm giúp đỡ, hướng dẫn </w:t>
      </w:r>
      <w:r w:rsidR="008D7318">
        <w:rPr>
          <w:szCs w:val="26"/>
          <w:lang w:val="fr-FR"/>
        </w:rPr>
        <w:t>em</w:t>
      </w:r>
      <w:r w:rsidRPr="00C45B55">
        <w:rPr>
          <w:szCs w:val="26"/>
          <w:lang w:val="fr-FR"/>
        </w:rPr>
        <w:t xml:space="preserve"> hoàn thành tốt luận văn này trong thời gian qua.</w:t>
      </w:r>
    </w:p>
    <w:p w14:paraId="2BD44BED" w14:textId="226066A2" w:rsidR="008E2ABD" w:rsidRPr="00C45B55" w:rsidRDefault="008D7318" w:rsidP="008E2ABD">
      <w:pPr>
        <w:shd w:val="clear" w:color="auto" w:fill="FFFFFF"/>
        <w:spacing w:after="240"/>
        <w:rPr>
          <w:szCs w:val="26"/>
          <w:lang w:val="fr-FR"/>
        </w:rPr>
      </w:pPr>
      <w:r>
        <w:rPr>
          <w:szCs w:val="26"/>
          <w:lang w:val="fr-FR"/>
        </w:rPr>
        <w:t>Em</w:t>
      </w:r>
      <w:r w:rsidR="008E2ABD" w:rsidRPr="00C45B55">
        <w:rPr>
          <w:szCs w:val="26"/>
          <w:lang w:val="fr-FR"/>
        </w:rPr>
        <w:t xml:space="preserve"> xin bày tỏ lòng biết ơn đến lãnh đạo Trường Đại học </w:t>
      </w:r>
      <w:r w:rsidR="008E2ABD" w:rsidRPr="008E2ABD">
        <w:rPr>
          <w:szCs w:val="26"/>
          <w:lang w:val="vi-VN"/>
        </w:rPr>
        <w:t>Bách Khoa Hà Nội</w:t>
      </w:r>
      <w:r w:rsidR="008E2ABD" w:rsidRPr="00C45B55">
        <w:rPr>
          <w:szCs w:val="26"/>
          <w:lang w:val="fr-FR"/>
        </w:rPr>
        <w:t xml:space="preserve">, các Khoa Phòng ban chức năng đã trực tiếp và gián tiếp giúp đỡ </w:t>
      </w:r>
      <w:r>
        <w:rPr>
          <w:szCs w:val="26"/>
          <w:lang w:val="fr-FR"/>
        </w:rPr>
        <w:t>em</w:t>
      </w:r>
      <w:r w:rsidR="008E2ABD" w:rsidRPr="00C45B55">
        <w:rPr>
          <w:szCs w:val="26"/>
          <w:lang w:val="fr-FR"/>
        </w:rPr>
        <w:t xml:space="preserve"> trong suốt quá trình học tập và nghiên cứu đề tài.</w:t>
      </w:r>
    </w:p>
    <w:p w14:paraId="0A717DFF" w14:textId="3767DE62" w:rsidR="008E2ABD" w:rsidRPr="00C45B55" w:rsidRDefault="008E2ABD" w:rsidP="008E2ABD">
      <w:pPr>
        <w:shd w:val="clear" w:color="auto" w:fill="FFFFFF"/>
        <w:spacing w:after="240"/>
        <w:rPr>
          <w:szCs w:val="26"/>
          <w:lang w:val="fr-FR"/>
        </w:rPr>
      </w:pPr>
      <w:r w:rsidRPr="00C45B55">
        <w:rPr>
          <w:szCs w:val="26"/>
          <w:lang w:val="fr-FR"/>
        </w:rPr>
        <w:t xml:space="preserve">Với điều kiện thời gian cũng như kinh nghiệm còn hạn chế của một học viên, luận văn này không thể tránh được những thiếu sót. </w:t>
      </w:r>
      <w:r w:rsidR="008D7318">
        <w:rPr>
          <w:szCs w:val="26"/>
          <w:lang w:val="fr-FR"/>
        </w:rPr>
        <w:t>Em</w:t>
      </w:r>
      <w:r w:rsidRPr="00C45B55">
        <w:rPr>
          <w:szCs w:val="26"/>
          <w:lang w:val="fr-FR"/>
        </w:rPr>
        <w:t xml:space="preserve"> rất mong nhận được sự chỉ bảo, đóng góp ý kiến của các thầy cô để </w:t>
      </w:r>
      <w:r w:rsidR="008D7318">
        <w:rPr>
          <w:szCs w:val="26"/>
          <w:lang w:val="fr-FR"/>
        </w:rPr>
        <w:t>em</w:t>
      </w:r>
      <w:r w:rsidRPr="00C45B55">
        <w:rPr>
          <w:szCs w:val="26"/>
          <w:lang w:val="fr-FR"/>
        </w:rPr>
        <w:t xml:space="preserve"> có điều kiện bổ sung, nâng cao ý thức của mình, phục vụ tốt hơn công tác thực tế sau này.</w:t>
      </w:r>
    </w:p>
    <w:p w14:paraId="3EFB4A45" w14:textId="5D57C32B" w:rsidR="008E2ABD" w:rsidRPr="008E2ABD" w:rsidRDefault="008D7318" w:rsidP="008E2ABD">
      <w:pPr>
        <w:shd w:val="clear" w:color="auto" w:fill="FFFFFF"/>
        <w:spacing w:after="240"/>
        <w:rPr>
          <w:szCs w:val="26"/>
          <w:lang w:val="fr-FR"/>
        </w:rPr>
      </w:pPr>
      <w:r>
        <w:rPr>
          <w:szCs w:val="26"/>
          <w:lang w:val="fr-FR"/>
        </w:rPr>
        <w:t>Em</w:t>
      </w:r>
      <w:r w:rsidR="008E2ABD" w:rsidRPr="00C45B55">
        <w:rPr>
          <w:szCs w:val="26"/>
          <w:lang w:val="fr-FR"/>
        </w:rPr>
        <w:t xml:space="preserve"> xin chân thành cảm ơn!</w:t>
      </w:r>
    </w:p>
    <w:p w14:paraId="64766C92" w14:textId="41677766" w:rsidR="00666EF2" w:rsidRPr="00230F73" w:rsidRDefault="00666EF2" w:rsidP="00666EF2">
      <w:pPr>
        <w:rPr>
          <w:lang w:val="fr-FR"/>
        </w:rPr>
      </w:pPr>
    </w:p>
    <w:p w14:paraId="2E2FFC20" w14:textId="62722F37" w:rsidR="003F0040" w:rsidRPr="00230F73" w:rsidRDefault="003F0040" w:rsidP="00AF72F6">
      <w:pPr>
        <w:pStyle w:val="u1"/>
        <w:framePr w:wrap="notBeside"/>
        <w:numPr>
          <w:ilvl w:val="0"/>
          <w:numId w:val="0"/>
        </w:numPr>
        <w:rPr>
          <w:lang w:val="fr-FR"/>
        </w:rPr>
      </w:pPr>
      <w:bookmarkStart w:id="12" w:name="_Toc510882183"/>
      <w:bookmarkStart w:id="13" w:name="_Toc512713172"/>
      <w:r w:rsidRPr="00230F73">
        <w:rPr>
          <w:lang w:val="fr-FR"/>
        </w:rPr>
        <w:lastRenderedPageBreak/>
        <w:t>Tóm tắt</w:t>
      </w:r>
      <w:bookmarkEnd w:id="12"/>
      <w:bookmarkEnd w:id="13"/>
    </w:p>
    <w:p w14:paraId="53D00F6B" w14:textId="77777777" w:rsidR="008E2ABD" w:rsidRPr="008E2ABD" w:rsidRDefault="008E2ABD" w:rsidP="008E2ABD">
      <w:pPr>
        <w:rPr>
          <w:lang w:val="fr-FR"/>
        </w:rPr>
      </w:pPr>
      <w:r w:rsidRPr="008E2ABD">
        <w:rPr>
          <w:lang w:val="fr-FR"/>
        </w:rPr>
        <w:t>Hiện nay tại Việt Nam, với sự phát triển không ngừng của nền kinh tế kèm theo đó là sự chuyển đổi từ mô hình thương mại truyền thống sang thương mại điện tử ngày càng mạnh mẽ, nhu cầu vận chuyển hàng hóa của người dân ngày càng lớn.Tuy nhiên, với thách thức về giao thông do vấn đề mật độ dân cư cao, hạ tầng giao thông hạn chế nên không phải ai cũng có thể đầu tư phương tiện hàng vận chuyển riêng cho mình. Nhiều dịch vụ giao hàng, chuyển hàng ra đời nhưng với mô hình thiếu khả năng tiếp cận thị trường nên gặp khó khăn trong việc phân phối, cung cấp dịch vụ của mình trong khi đó phía người dân cũng phải loay hoay tìm kiếm thông tin mỗi khi có nhu cầu hàng vận chuyển, gây ra nhiều bất cập.</w:t>
      </w:r>
    </w:p>
    <w:p w14:paraId="6FEC619F" w14:textId="3CB85550" w:rsidR="008E2ABD" w:rsidRPr="008E2ABD" w:rsidRDefault="008E2ABD" w:rsidP="008E2ABD">
      <w:pPr>
        <w:rPr>
          <w:lang w:val="fr-FR"/>
        </w:rPr>
      </w:pPr>
      <w:r w:rsidRPr="008E2ABD">
        <w:rPr>
          <w:lang w:val="fr-FR"/>
        </w:rPr>
        <w:t>Chính vì nhu cầu cấp thiết đó,</w:t>
      </w:r>
      <w:r w:rsidR="00F05ACA">
        <w:rPr>
          <w:lang w:val="fr-FR"/>
        </w:rPr>
        <w:t xml:space="preserve"> đồng thời nhận thấy tiềm năng </w:t>
      </w:r>
      <w:r w:rsidRPr="008E2ABD">
        <w:rPr>
          <w:lang w:val="fr-FR"/>
        </w:rPr>
        <w:t>về sự phổ biến của Interner và điện thoại thông minh tại Việt Nam, ĐATN được ra đời với mục tiêu xây dựng một hệ thống thông tin kết nối giữa tài xế cung cấp dịch vụ với người dân có nhu cầu vận chuyển hàng hóa. Hệ thống tận dụng các thế mạnh về công nghệ của thiết bị di động thông minh dựa trên kết quả nghiên cứu nhu cầu thị trường và phân tích các ứng dụng tương tự đã có. Từ đó tập trung xây dựng một thiết kế tổng thể cho hệ thống, tích hợp các công nghệ mới, dịch vụ mới, hữu ích cho người sử dụng.</w:t>
      </w:r>
    </w:p>
    <w:p w14:paraId="40E174E1" w14:textId="77777777" w:rsidR="007B77B5" w:rsidRPr="00230F73" w:rsidRDefault="007B77B5" w:rsidP="00AF72F6">
      <w:pPr>
        <w:pStyle w:val="u1"/>
        <w:framePr w:wrap="notBeside"/>
        <w:numPr>
          <w:ilvl w:val="0"/>
          <w:numId w:val="0"/>
        </w:numPr>
        <w:rPr>
          <w:lang w:val="vi-VN"/>
        </w:rPr>
      </w:pPr>
      <w:bookmarkStart w:id="14" w:name="_Toc510882184"/>
      <w:bookmarkStart w:id="15" w:name="_Toc51271317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541FC9">
        <w:rPr>
          <w:lang w:val="vi-VN"/>
        </w:rPr>
        <w:t xml:space="preserve">các </w:t>
      </w:r>
      <w:r w:rsidR="00AB2043" w:rsidRPr="00541FC9">
        <w:rPr>
          <w:lang w:val="vi-VN"/>
        </w:rPr>
        <w:t xml:space="preserve">nội dung </w:t>
      </w:r>
      <w:r w:rsidR="002E7C54" w:rsidRPr="00A2369E">
        <w:rPr>
          <w:lang w:val="vi-VN"/>
        </w:rPr>
        <w:t xml:space="preserve">như trong </w:t>
      </w:r>
      <w:r w:rsidR="000870C4" w:rsidRPr="00541FC9">
        <w:rPr>
          <w:lang w:val="vi-VN"/>
        </w:rPr>
        <w:t>phần</w:t>
      </w:r>
      <w:r w:rsidR="002E7C54" w:rsidRPr="00A2369E">
        <w:rPr>
          <w:lang w:val="vi-VN"/>
        </w:rPr>
        <w:t xml:space="preserve"> tóm tắt </w:t>
      </w:r>
      <w:r w:rsidR="00837A7D" w:rsidRPr="00541FC9">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u1"/>
        <w:framePr w:wrap="notBeside"/>
        <w:numPr>
          <w:ilvl w:val="0"/>
          <w:numId w:val="0"/>
        </w:numPr>
      </w:pPr>
      <w:bookmarkStart w:id="16" w:name="_Toc510882185"/>
      <w:bookmarkStart w:id="17" w:name="_Toc512713174"/>
      <w:r>
        <w:lastRenderedPageBreak/>
        <w:t>Mục lục</w:t>
      </w:r>
      <w:bookmarkEnd w:id="16"/>
      <w:bookmarkEnd w:id="17"/>
    </w:p>
    <w:p w14:paraId="484EC522" w14:textId="149D88B0" w:rsidR="00F0352F" w:rsidRDefault="00A028C4">
      <w:pPr>
        <w:pStyle w:val="Muclu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Siuktni"/>
            <w:noProof/>
            <w:lang w:val="fr-FR"/>
          </w:rPr>
          <w:t xml:space="preserve">Lời </w:t>
        </w:r>
        <w:r w:rsidR="00F0352F" w:rsidRPr="00DB7B45">
          <w:rPr>
            <w:rStyle w:val="Siuktni"/>
            <w:noProof/>
          </w:rPr>
          <w:t>cam</w:t>
        </w:r>
        <w:r w:rsidR="00F0352F" w:rsidRPr="00DB7B45">
          <w:rPr>
            <w:rStyle w:val="Siuktni"/>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4E2218">
      <w:pPr>
        <w:pStyle w:val="Mucluc1"/>
        <w:rPr>
          <w:rFonts w:asciiTheme="minorHAnsi" w:eastAsiaTheme="minorEastAsia" w:hAnsiTheme="minorHAnsi" w:cstheme="minorBidi"/>
          <w:b w:val="0"/>
          <w:noProof/>
          <w:sz w:val="24"/>
        </w:rPr>
      </w:pPr>
      <w:hyperlink w:anchor="_Toc512713171" w:history="1">
        <w:r w:rsidR="00F0352F" w:rsidRPr="00DB7B45">
          <w:rPr>
            <w:rStyle w:val="Siuktni"/>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4E2218">
      <w:pPr>
        <w:pStyle w:val="Mucluc1"/>
        <w:rPr>
          <w:rFonts w:asciiTheme="minorHAnsi" w:eastAsiaTheme="minorEastAsia" w:hAnsiTheme="minorHAnsi" w:cstheme="minorBidi"/>
          <w:b w:val="0"/>
          <w:noProof/>
          <w:sz w:val="24"/>
        </w:rPr>
      </w:pPr>
      <w:hyperlink w:anchor="_Toc512713172" w:history="1">
        <w:r w:rsidR="00F0352F" w:rsidRPr="00DB7B45">
          <w:rPr>
            <w:rStyle w:val="Siuktni"/>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4E2218">
      <w:pPr>
        <w:pStyle w:val="Mucluc1"/>
        <w:rPr>
          <w:rFonts w:asciiTheme="minorHAnsi" w:eastAsiaTheme="minorEastAsia" w:hAnsiTheme="minorHAnsi" w:cstheme="minorBidi"/>
          <w:b w:val="0"/>
          <w:noProof/>
          <w:sz w:val="24"/>
        </w:rPr>
      </w:pPr>
      <w:hyperlink w:anchor="_Toc512713173" w:history="1">
        <w:r w:rsidR="00F0352F" w:rsidRPr="00DB7B45">
          <w:rPr>
            <w:rStyle w:val="Siuktni"/>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4E2218">
      <w:pPr>
        <w:pStyle w:val="Mucluc1"/>
        <w:rPr>
          <w:rFonts w:asciiTheme="minorHAnsi" w:eastAsiaTheme="minorEastAsia" w:hAnsiTheme="minorHAnsi" w:cstheme="minorBidi"/>
          <w:b w:val="0"/>
          <w:noProof/>
          <w:sz w:val="24"/>
        </w:rPr>
      </w:pPr>
      <w:hyperlink w:anchor="_Toc512713174" w:history="1">
        <w:r w:rsidR="00F0352F" w:rsidRPr="00DB7B45">
          <w:rPr>
            <w:rStyle w:val="Siuktni"/>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4E2218">
      <w:pPr>
        <w:pStyle w:val="Mucluc1"/>
        <w:rPr>
          <w:rFonts w:asciiTheme="minorHAnsi" w:eastAsiaTheme="minorEastAsia" w:hAnsiTheme="minorHAnsi" w:cstheme="minorBidi"/>
          <w:b w:val="0"/>
          <w:noProof/>
          <w:sz w:val="24"/>
        </w:rPr>
      </w:pPr>
      <w:hyperlink w:anchor="_Toc512713175" w:history="1">
        <w:r w:rsidR="00F0352F" w:rsidRPr="00DB7B45">
          <w:rPr>
            <w:rStyle w:val="Siuktni"/>
            <w:noProof/>
          </w:rPr>
          <w:t xml:space="preserve">Danh mục hình </w:t>
        </w:r>
        <w:r w:rsidR="00F0352F" w:rsidRPr="00DB7B45">
          <w:rPr>
            <w:rStyle w:val="Siuktni"/>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4E2218">
      <w:pPr>
        <w:pStyle w:val="Mucluc1"/>
        <w:rPr>
          <w:rFonts w:asciiTheme="minorHAnsi" w:eastAsiaTheme="minorEastAsia" w:hAnsiTheme="minorHAnsi" w:cstheme="minorBidi"/>
          <w:b w:val="0"/>
          <w:noProof/>
          <w:sz w:val="24"/>
        </w:rPr>
      </w:pPr>
      <w:hyperlink w:anchor="_Toc512713176" w:history="1">
        <w:r w:rsidR="00F0352F" w:rsidRPr="00DB7B45">
          <w:rPr>
            <w:rStyle w:val="Siuktni"/>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4E2218">
      <w:pPr>
        <w:pStyle w:val="Mucluc1"/>
        <w:rPr>
          <w:rFonts w:asciiTheme="minorHAnsi" w:eastAsiaTheme="minorEastAsia" w:hAnsiTheme="minorHAnsi" w:cstheme="minorBidi"/>
          <w:b w:val="0"/>
          <w:noProof/>
          <w:sz w:val="24"/>
        </w:rPr>
      </w:pPr>
      <w:hyperlink w:anchor="_Toc512713177" w:history="1">
        <w:r w:rsidR="00F0352F" w:rsidRPr="00DB7B45">
          <w:rPr>
            <w:rStyle w:val="Siuktni"/>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4E2218">
      <w:pPr>
        <w:pStyle w:val="Mucluc1"/>
        <w:rPr>
          <w:rFonts w:asciiTheme="minorHAnsi" w:eastAsiaTheme="minorEastAsia" w:hAnsiTheme="minorHAnsi" w:cstheme="minorBidi"/>
          <w:b w:val="0"/>
          <w:noProof/>
          <w:sz w:val="24"/>
        </w:rPr>
      </w:pPr>
      <w:hyperlink w:anchor="_Toc512713178" w:history="1">
        <w:r w:rsidR="00F0352F" w:rsidRPr="00DB7B45">
          <w:rPr>
            <w:rStyle w:val="Siuktni"/>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4E2218">
      <w:pPr>
        <w:pStyle w:val="Mucluc1"/>
        <w:rPr>
          <w:rFonts w:asciiTheme="minorHAnsi" w:eastAsiaTheme="minorEastAsia" w:hAnsiTheme="minorHAnsi" w:cstheme="minorBidi"/>
          <w:b w:val="0"/>
          <w:noProof/>
          <w:sz w:val="24"/>
        </w:rPr>
      </w:pPr>
      <w:hyperlink w:anchor="_Toc512713179" w:history="1">
        <w:r w:rsidR="00F0352F" w:rsidRPr="00DB7B45">
          <w:rPr>
            <w:rStyle w:val="Siuktni"/>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4E2218">
      <w:pPr>
        <w:pStyle w:val="Mucluc1"/>
        <w:rPr>
          <w:rFonts w:asciiTheme="minorHAnsi" w:eastAsiaTheme="minorEastAsia" w:hAnsiTheme="minorHAnsi" w:cstheme="minorBidi"/>
          <w:b w:val="0"/>
          <w:noProof/>
          <w:sz w:val="24"/>
        </w:rPr>
      </w:pPr>
      <w:hyperlink w:anchor="_Toc512713180" w:history="1">
        <w:r w:rsidR="00F0352F" w:rsidRPr="00DB7B45">
          <w:rPr>
            <w:rStyle w:val="Siuktni"/>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Siuktni"/>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Siuktni"/>
            <w:noProof/>
          </w:rPr>
          <w:t>1.2 Mục tiêu</w:t>
        </w:r>
        <w:r w:rsidR="00F0352F" w:rsidRPr="00DB7B45">
          <w:rPr>
            <w:rStyle w:val="Siuktni"/>
            <w:noProof/>
            <w:lang w:val="vi-VN"/>
          </w:rPr>
          <w:t xml:space="preserve"> và phạm vi </w:t>
        </w:r>
        <w:r w:rsidR="00F0352F" w:rsidRPr="00DB7B45">
          <w:rPr>
            <w:rStyle w:val="Siuktni"/>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Siuktni"/>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Siuktni"/>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4E2218">
      <w:pPr>
        <w:pStyle w:val="Mucluc1"/>
        <w:rPr>
          <w:rFonts w:asciiTheme="minorHAnsi" w:eastAsiaTheme="minorEastAsia" w:hAnsiTheme="minorHAnsi" w:cstheme="minorBidi"/>
          <w:b w:val="0"/>
          <w:noProof/>
          <w:sz w:val="24"/>
        </w:rPr>
      </w:pPr>
      <w:hyperlink w:anchor="_Toc512713185" w:history="1">
        <w:r w:rsidR="00F0352F" w:rsidRPr="00DB7B45">
          <w:rPr>
            <w:rStyle w:val="Siuktni"/>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Siuktni"/>
            <w:noProof/>
          </w:rPr>
          <w:t>2.1 Khảo sát hiện</w:t>
        </w:r>
        <w:r w:rsidR="00F0352F" w:rsidRPr="00DB7B45">
          <w:rPr>
            <w:rStyle w:val="Siuktni"/>
            <w:noProof/>
            <w:lang w:val="vi-VN"/>
          </w:rPr>
          <w:t xml:space="preserve"> </w:t>
        </w:r>
        <w:r w:rsidR="00F0352F" w:rsidRPr="00DB7B45">
          <w:rPr>
            <w:rStyle w:val="Siuktni"/>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Siuktni"/>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4E2218">
      <w:pPr>
        <w:pStyle w:val="Mucluc3"/>
        <w:tabs>
          <w:tab w:val="right" w:leader="dot" w:pos="8771"/>
        </w:tabs>
        <w:rPr>
          <w:rFonts w:asciiTheme="minorHAnsi" w:eastAsiaTheme="minorEastAsia" w:hAnsiTheme="minorHAnsi" w:cstheme="minorBidi"/>
          <w:noProof/>
          <w:sz w:val="24"/>
        </w:rPr>
      </w:pPr>
      <w:hyperlink w:anchor="_Toc512713188" w:history="1">
        <w:r w:rsidR="00F0352F" w:rsidRPr="00DB7B45">
          <w:rPr>
            <w:rStyle w:val="Siuktni"/>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4E2218">
      <w:pPr>
        <w:pStyle w:val="Mucluc3"/>
        <w:tabs>
          <w:tab w:val="right" w:leader="dot" w:pos="8771"/>
        </w:tabs>
        <w:rPr>
          <w:rFonts w:asciiTheme="minorHAnsi" w:eastAsiaTheme="minorEastAsia" w:hAnsiTheme="minorHAnsi" w:cstheme="minorBidi"/>
          <w:noProof/>
          <w:sz w:val="24"/>
        </w:rPr>
      </w:pPr>
      <w:hyperlink w:anchor="_Toc512713189" w:history="1">
        <w:r w:rsidR="00F0352F" w:rsidRPr="00DB7B45">
          <w:rPr>
            <w:rStyle w:val="Siuktni"/>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4E2218">
      <w:pPr>
        <w:pStyle w:val="Mucluc3"/>
        <w:tabs>
          <w:tab w:val="right" w:leader="dot" w:pos="8771"/>
        </w:tabs>
        <w:rPr>
          <w:rFonts w:asciiTheme="minorHAnsi" w:eastAsiaTheme="minorEastAsia" w:hAnsiTheme="minorHAnsi" w:cstheme="minorBidi"/>
          <w:noProof/>
          <w:sz w:val="24"/>
        </w:rPr>
      </w:pPr>
      <w:hyperlink w:anchor="_Toc512713190" w:history="1">
        <w:r w:rsidR="00F0352F" w:rsidRPr="00DB7B45">
          <w:rPr>
            <w:rStyle w:val="Siuktni"/>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Siuktni"/>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4E2218">
      <w:pPr>
        <w:pStyle w:val="Mucluc3"/>
        <w:tabs>
          <w:tab w:val="right" w:leader="dot" w:pos="8771"/>
        </w:tabs>
        <w:rPr>
          <w:rFonts w:asciiTheme="minorHAnsi" w:eastAsiaTheme="minorEastAsia" w:hAnsiTheme="minorHAnsi" w:cstheme="minorBidi"/>
          <w:noProof/>
          <w:sz w:val="24"/>
        </w:rPr>
      </w:pPr>
      <w:hyperlink w:anchor="_Toc512713192" w:history="1">
        <w:r w:rsidR="00F0352F" w:rsidRPr="00DB7B45">
          <w:rPr>
            <w:rStyle w:val="Siuktni"/>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4E2218">
      <w:pPr>
        <w:pStyle w:val="Mucluc3"/>
        <w:tabs>
          <w:tab w:val="right" w:leader="dot" w:pos="8771"/>
        </w:tabs>
        <w:rPr>
          <w:rFonts w:asciiTheme="minorHAnsi" w:eastAsiaTheme="minorEastAsia" w:hAnsiTheme="minorHAnsi" w:cstheme="minorBidi"/>
          <w:noProof/>
          <w:sz w:val="24"/>
        </w:rPr>
      </w:pPr>
      <w:hyperlink w:anchor="_Toc512713193" w:history="1">
        <w:r w:rsidR="00F0352F" w:rsidRPr="00DB7B45">
          <w:rPr>
            <w:rStyle w:val="Siuktni"/>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Siuktni"/>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4E2218">
      <w:pPr>
        <w:pStyle w:val="Mucluc1"/>
        <w:rPr>
          <w:rFonts w:asciiTheme="minorHAnsi" w:eastAsiaTheme="minorEastAsia" w:hAnsiTheme="minorHAnsi" w:cstheme="minorBidi"/>
          <w:b w:val="0"/>
          <w:noProof/>
          <w:sz w:val="24"/>
        </w:rPr>
      </w:pPr>
      <w:hyperlink w:anchor="_Toc512713195" w:history="1">
        <w:r w:rsidR="00F0352F" w:rsidRPr="00DB7B45">
          <w:rPr>
            <w:rStyle w:val="Siuktni"/>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4E2218">
      <w:pPr>
        <w:pStyle w:val="Mucluc1"/>
        <w:rPr>
          <w:rFonts w:asciiTheme="minorHAnsi" w:eastAsiaTheme="minorEastAsia" w:hAnsiTheme="minorHAnsi" w:cstheme="minorBidi"/>
          <w:b w:val="0"/>
          <w:noProof/>
          <w:sz w:val="24"/>
        </w:rPr>
      </w:pPr>
      <w:hyperlink w:anchor="_Toc512713196" w:history="1">
        <w:r w:rsidR="00F0352F" w:rsidRPr="00DB7B45">
          <w:rPr>
            <w:rStyle w:val="Siuktni"/>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Siuktni"/>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4E2218">
      <w:pPr>
        <w:pStyle w:val="Mucluc3"/>
        <w:tabs>
          <w:tab w:val="right" w:leader="dot" w:pos="8771"/>
        </w:tabs>
        <w:rPr>
          <w:rFonts w:asciiTheme="minorHAnsi" w:eastAsiaTheme="minorEastAsia" w:hAnsiTheme="minorHAnsi" w:cstheme="minorBidi"/>
          <w:noProof/>
          <w:sz w:val="24"/>
        </w:rPr>
      </w:pPr>
      <w:hyperlink w:anchor="_Toc512713198" w:history="1">
        <w:r w:rsidR="00F0352F" w:rsidRPr="00DB7B45">
          <w:rPr>
            <w:rStyle w:val="Siuktni"/>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4E2218">
      <w:pPr>
        <w:pStyle w:val="Mucluc3"/>
        <w:tabs>
          <w:tab w:val="right" w:leader="dot" w:pos="8771"/>
        </w:tabs>
        <w:rPr>
          <w:rFonts w:asciiTheme="minorHAnsi" w:eastAsiaTheme="minorEastAsia" w:hAnsiTheme="minorHAnsi" w:cstheme="minorBidi"/>
          <w:noProof/>
          <w:sz w:val="24"/>
        </w:rPr>
      </w:pPr>
      <w:hyperlink w:anchor="_Toc512713199" w:history="1">
        <w:r w:rsidR="00F0352F" w:rsidRPr="00DB7B45">
          <w:rPr>
            <w:rStyle w:val="Siuktni"/>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4E2218">
      <w:pPr>
        <w:pStyle w:val="Mucluc3"/>
        <w:tabs>
          <w:tab w:val="right" w:leader="dot" w:pos="8771"/>
        </w:tabs>
        <w:rPr>
          <w:rFonts w:asciiTheme="minorHAnsi" w:eastAsiaTheme="minorEastAsia" w:hAnsiTheme="minorHAnsi" w:cstheme="minorBidi"/>
          <w:noProof/>
          <w:sz w:val="24"/>
        </w:rPr>
      </w:pPr>
      <w:hyperlink w:anchor="_Toc512713200" w:history="1">
        <w:r w:rsidR="00F0352F" w:rsidRPr="00DB7B45">
          <w:rPr>
            <w:rStyle w:val="Siuktni"/>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Siuktni"/>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4E2218">
      <w:pPr>
        <w:pStyle w:val="Mucluc3"/>
        <w:tabs>
          <w:tab w:val="right" w:leader="dot" w:pos="8771"/>
        </w:tabs>
        <w:rPr>
          <w:rFonts w:asciiTheme="minorHAnsi" w:eastAsiaTheme="minorEastAsia" w:hAnsiTheme="minorHAnsi" w:cstheme="minorBidi"/>
          <w:noProof/>
          <w:sz w:val="24"/>
        </w:rPr>
      </w:pPr>
      <w:hyperlink w:anchor="_Toc512713202" w:history="1">
        <w:r w:rsidR="00F0352F" w:rsidRPr="00DB7B45">
          <w:rPr>
            <w:rStyle w:val="Siuktni"/>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4E2218">
      <w:pPr>
        <w:pStyle w:val="Mucluc3"/>
        <w:tabs>
          <w:tab w:val="right" w:leader="dot" w:pos="8771"/>
        </w:tabs>
        <w:rPr>
          <w:rFonts w:asciiTheme="minorHAnsi" w:eastAsiaTheme="minorEastAsia" w:hAnsiTheme="minorHAnsi" w:cstheme="minorBidi"/>
          <w:noProof/>
          <w:sz w:val="24"/>
        </w:rPr>
      </w:pPr>
      <w:hyperlink w:anchor="_Toc512713203" w:history="1">
        <w:r w:rsidR="00F0352F" w:rsidRPr="00DB7B45">
          <w:rPr>
            <w:rStyle w:val="Siuktni"/>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4E2218">
      <w:pPr>
        <w:pStyle w:val="Mucluc3"/>
        <w:tabs>
          <w:tab w:val="right" w:leader="dot" w:pos="8771"/>
        </w:tabs>
        <w:rPr>
          <w:rFonts w:asciiTheme="minorHAnsi" w:eastAsiaTheme="minorEastAsia" w:hAnsiTheme="minorHAnsi" w:cstheme="minorBidi"/>
          <w:noProof/>
          <w:sz w:val="24"/>
        </w:rPr>
      </w:pPr>
      <w:hyperlink w:anchor="_Toc512713204" w:history="1">
        <w:r w:rsidR="00F0352F" w:rsidRPr="00DB7B45">
          <w:rPr>
            <w:rStyle w:val="Siuktni"/>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Siuktni"/>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4E2218">
      <w:pPr>
        <w:pStyle w:val="Mucluc3"/>
        <w:tabs>
          <w:tab w:val="right" w:leader="dot" w:pos="8771"/>
        </w:tabs>
        <w:rPr>
          <w:rFonts w:asciiTheme="minorHAnsi" w:eastAsiaTheme="minorEastAsia" w:hAnsiTheme="minorHAnsi" w:cstheme="minorBidi"/>
          <w:noProof/>
          <w:sz w:val="24"/>
        </w:rPr>
      </w:pPr>
      <w:hyperlink w:anchor="_Toc512713206" w:history="1">
        <w:r w:rsidR="00F0352F" w:rsidRPr="00DB7B45">
          <w:rPr>
            <w:rStyle w:val="Siuktni"/>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4E2218">
      <w:pPr>
        <w:pStyle w:val="Mucluc3"/>
        <w:tabs>
          <w:tab w:val="right" w:leader="dot" w:pos="8771"/>
        </w:tabs>
        <w:rPr>
          <w:rFonts w:asciiTheme="minorHAnsi" w:eastAsiaTheme="minorEastAsia" w:hAnsiTheme="minorHAnsi" w:cstheme="minorBidi"/>
          <w:noProof/>
          <w:sz w:val="24"/>
        </w:rPr>
      </w:pPr>
      <w:hyperlink w:anchor="_Toc512713207" w:history="1">
        <w:r w:rsidR="00F0352F" w:rsidRPr="00DB7B45">
          <w:rPr>
            <w:rStyle w:val="Siuktni"/>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4E2218">
      <w:pPr>
        <w:pStyle w:val="Mucluc3"/>
        <w:tabs>
          <w:tab w:val="right" w:leader="dot" w:pos="8771"/>
        </w:tabs>
        <w:rPr>
          <w:rFonts w:asciiTheme="minorHAnsi" w:eastAsiaTheme="minorEastAsia" w:hAnsiTheme="minorHAnsi" w:cstheme="minorBidi"/>
          <w:noProof/>
          <w:sz w:val="24"/>
        </w:rPr>
      </w:pPr>
      <w:hyperlink w:anchor="_Toc512713208" w:history="1">
        <w:r w:rsidR="00F0352F" w:rsidRPr="00DB7B45">
          <w:rPr>
            <w:rStyle w:val="Siuktni"/>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Siuktni"/>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Siuktni"/>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4E2218">
      <w:pPr>
        <w:pStyle w:val="Mucluc1"/>
        <w:rPr>
          <w:rFonts w:asciiTheme="minorHAnsi" w:eastAsiaTheme="minorEastAsia" w:hAnsiTheme="minorHAnsi" w:cstheme="minorBidi"/>
          <w:b w:val="0"/>
          <w:noProof/>
          <w:sz w:val="24"/>
        </w:rPr>
      </w:pPr>
      <w:hyperlink w:anchor="_Toc512713211" w:history="1">
        <w:r w:rsidR="00F0352F" w:rsidRPr="00DB7B45">
          <w:rPr>
            <w:rStyle w:val="Siuktni"/>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4E2218">
      <w:pPr>
        <w:pStyle w:val="Mucluc1"/>
        <w:rPr>
          <w:rFonts w:asciiTheme="minorHAnsi" w:eastAsiaTheme="minorEastAsia" w:hAnsiTheme="minorHAnsi" w:cstheme="minorBidi"/>
          <w:b w:val="0"/>
          <w:noProof/>
          <w:sz w:val="24"/>
        </w:rPr>
      </w:pPr>
      <w:hyperlink w:anchor="_Toc512713212" w:history="1">
        <w:r w:rsidR="00F0352F" w:rsidRPr="00DB7B45">
          <w:rPr>
            <w:rStyle w:val="Siuktni"/>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Siuktni"/>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Siuktni"/>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4E2218">
      <w:pPr>
        <w:pStyle w:val="Mucluc1"/>
        <w:rPr>
          <w:rFonts w:asciiTheme="minorHAnsi" w:eastAsiaTheme="minorEastAsia" w:hAnsiTheme="minorHAnsi" w:cstheme="minorBidi"/>
          <w:b w:val="0"/>
          <w:noProof/>
          <w:sz w:val="24"/>
        </w:rPr>
      </w:pPr>
      <w:hyperlink w:anchor="_Toc512713215" w:history="1">
        <w:r w:rsidR="00F0352F" w:rsidRPr="00DB7B45">
          <w:rPr>
            <w:rStyle w:val="Siuktni"/>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4E2218">
      <w:pPr>
        <w:pStyle w:val="Mucluc1"/>
        <w:rPr>
          <w:rFonts w:asciiTheme="minorHAnsi" w:eastAsiaTheme="minorEastAsia" w:hAnsiTheme="minorHAnsi" w:cstheme="minorBidi"/>
          <w:b w:val="0"/>
          <w:noProof/>
          <w:sz w:val="24"/>
        </w:rPr>
      </w:pPr>
      <w:hyperlink w:anchor="_Toc512713216" w:history="1">
        <w:r w:rsidR="00F0352F" w:rsidRPr="00DB7B45">
          <w:rPr>
            <w:rStyle w:val="Siuktni"/>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Siuktni"/>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4E2218">
      <w:pPr>
        <w:pStyle w:val="Mucluc3"/>
        <w:tabs>
          <w:tab w:val="right" w:leader="dot" w:pos="8771"/>
        </w:tabs>
        <w:rPr>
          <w:rFonts w:asciiTheme="minorHAnsi" w:eastAsiaTheme="minorEastAsia" w:hAnsiTheme="minorHAnsi" w:cstheme="minorBidi"/>
          <w:noProof/>
          <w:sz w:val="24"/>
        </w:rPr>
      </w:pPr>
      <w:hyperlink w:anchor="_Toc512713218" w:history="1">
        <w:r w:rsidR="00F0352F" w:rsidRPr="00DB7B45">
          <w:rPr>
            <w:rStyle w:val="Siuktni"/>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4E2218">
      <w:pPr>
        <w:pStyle w:val="Mucluc3"/>
        <w:tabs>
          <w:tab w:val="right" w:leader="dot" w:pos="8771"/>
        </w:tabs>
        <w:rPr>
          <w:rFonts w:asciiTheme="minorHAnsi" w:eastAsiaTheme="minorEastAsia" w:hAnsiTheme="minorHAnsi" w:cstheme="minorBidi"/>
          <w:noProof/>
          <w:sz w:val="24"/>
        </w:rPr>
      </w:pPr>
      <w:hyperlink w:anchor="_Toc512713219" w:history="1">
        <w:r w:rsidR="00F0352F" w:rsidRPr="00DB7B45">
          <w:rPr>
            <w:rStyle w:val="Siuktni"/>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4E2218">
      <w:pPr>
        <w:pStyle w:val="Mucluc3"/>
        <w:tabs>
          <w:tab w:val="right" w:leader="dot" w:pos="8771"/>
        </w:tabs>
        <w:rPr>
          <w:rFonts w:asciiTheme="minorHAnsi" w:eastAsiaTheme="minorEastAsia" w:hAnsiTheme="minorHAnsi" w:cstheme="minorBidi"/>
          <w:noProof/>
          <w:sz w:val="24"/>
        </w:rPr>
      </w:pPr>
      <w:hyperlink w:anchor="_Toc512713220" w:history="1">
        <w:r w:rsidR="00F0352F" w:rsidRPr="00DB7B45">
          <w:rPr>
            <w:rStyle w:val="Siuktni"/>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4E2218">
      <w:pPr>
        <w:pStyle w:val="Mucluc3"/>
        <w:tabs>
          <w:tab w:val="right" w:leader="dot" w:pos="8771"/>
        </w:tabs>
        <w:rPr>
          <w:rFonts w:asciiTheme="minorHAnsi" w:eastAsiaTheme="minorEastAsia" w:hAnsiTheme="minorHAnsi" w:cstheme="minorBidi"/>
          <w:noProof/>
          <w:sz w:val="24"/>
        </w:rPr>
      </w:pPr>
      <w:hyperlink w:anchor="_Toc512713221" w:history="1">
        <w:r w:rsidR="00F0352F" w:rsidRPr="00DB7B45">
          <w:rPr>
            <w:rStyle w:val="Siuktni"/>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4E2218">
      <w:pPr>
        <w:pStyle w:val="Mucluc3"/>
        <w:tabs>
          <w:tab w:val="right" w:leader="dot" w:pos="8771"/>
        </w:tabs>
        <w:rPr>
          <w:rFonts w:asciiTheme="minorHAnsi" w:eastAsiaTheme="minorEastAsia" w:hAnsiTheme="minorHAnsi" w:cstheme="minorBidi"/>
          <w:noProof/>
          <w:sz w:val="24"/>
        </w:rPr>
      </w:pPr>
      <w:hyperlink w:anchor="_Toc512713222" w:history="1">
        <w:r w:rsidR="00F0352F" w:rsidRPr="00DB7B45">
          <w:rPr>
            <w:rStyle w:val="Siuktni"/>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4E2218">
      <w:pPr>
        <w:pStyle w:val="Mucluc3"/>
        <w:tabs>
          <w:tab w:val="right" w:leader="dot" w:pos="8771"/>
        </w:tabs>
        <w:rPr>
          <w:rFonts w:asciiTheme="minorHAnsi" w:eastAsiaTheme="minorEastAsia" w:hAnsiTheme="minorHAnsi" w:cstheme="minorBidi"/>
          <w:noProof/>
          <w:sz w:val="24"/>
        </w:rPr>
      </w:pPr>
      <w:hyperlink w:anchor="_Toc512713223" w:history="1">
        <w:r w:rsidR="00F0352F" w:rsidRPr="00DB7B45">
          <w:rPr>
            <w:rStyle w:val="Siuktni"/>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4E2218">
      <w:pPr>
        <w:pStyle w:val="Mucluc3"/>
        <w:tabs>
          <w:tab w:val="right" w:leader="dot" w:pos="8771"/>
        </w:tabs>
        <w:rPr>
          <w:rFonts w:asciiTheme="minorHAnsi" w:eastAsiaTheme="minorEastAsia" w:hAnsiTheme="minorHAnsi" w:cstheme="minorBidi"/>
          <w:noProof/>
          <w:sz w:val="24"/>
        </w:rPr>
      </w:pPr>
      <w:hyperlink w:anchor="_Toc512713224" w:history="1">
        <w:r w:rsidR="00F0352F" w:rsidRPr="00DB7B45">
          <w:rPr>
            <w:rStyle w:val="Siuktni"/>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4E2218">
      <w:pPr>
        <w:pStyle w:val="Mucluc3"/>
        <w:tabs>
          <w:tab w:val="right" w:leader="dot" w:pos="8771"/>
        </w:tabs>
        <w:rPr>
          <w:rFonts w:asciiTheme="minorHAnsi" w:eastAsiaTheme="minorEastAsia" w:hAnsiTheme="minorHAnsi" w:cstheme="minorBidi"/>
          <w:noProof/>
          <w:sz w:val="24"/>
        </w:rPr>
      </w:pPr>
      <w:hyperlink w:anchor="_Toc512713225" w:history="1">
        <w:r w:rsidR="00F0352F" w:rsidRPr="00DB7B45">
          <w:rPr>
            <w:rStyle w:val="Siuktni"/>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4E2218">
      <w:pPr>
        <w:pStyle w:val="Mucluc3"/>
        <w:tabs>
          <w:tab w:val="right" w:leader="dot" w:pos="8771"/>
        </w:tabs>
        <w:rPr>
          <w:rFonts w:asciiTheme="minorHAnsi" w:eastAsiaTheme="minorEastAsia" w:hAnsiTheme="minorHAnsi" w:cstheme="minorBidi"/>
          <w:noProof/>
          <w:sz w:val="24"/>
        </w:rPr>
      </w:pPr>
      <w:hyperlink w:anchor="_Toc512713226" w:history="1">
        <w:r w:rsidR="00F0352F" w:rsidRPr="00DB7B45">
          <w:rPr>
            <w:rStyle w:val="Siuktni"/>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Siuktni"/>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4E2218">
      <w:pPr>
        <w:pStyle w:val="Mucluc3"/>
        <w:tabs>
          <w:tab w:val="right" w:leader="dot" w:pos="8771"/>
        </w:tabs>
        <w:rPr>
          <w:rFonts w:asciiTheme="minorHAnsi" w:eastAsiaTheme="minorEastAsia" w:hAnsiTheme="minorHAnsi" w:cstheme="minorBidi"/>
          <w:noProof/>
          <w:sz w:val="24"/>
        </w:rPr>
      </w:pPr>
      <w:hyperlink w:anchor="_Toc512713228" w:history="1">
        <w:r w:rsidR="00F0352F" w:rsidRPr="00DB7B45">
          <w:rPr>
            <w:rStyle w:val="Siuktni"/>
            <w:noProof/>
            <w:lang w:val="vi-VN"/>
          </w:rPr>
          <w:t xml:space="preserve">B.1 Đặc tả </w:t>
        </w:r>
        <w:r w:rsidR="00F0352F" w:rsidRPr="00DB7B45">
          <w:rPr>
            <w:rStyle w:val="Siuktni"/>
            <w:noProof/>
          </w:rPr>
          <w:t>u</w:t>
        </w:r>
        <w:r w:rsidR="00F0352F" w:rsidRPr="00DB7B45">
          <w:rPr>
            <w:rStyle w:val="Siuktni"/>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4E2218">
      <w:pPr>
        <w:pStyle w:val="Mucluc3"/>
        <w:tabs>
          <w:tab w:val="right" w:leader="dot" w:pos="8771"/>
        </w:tabs>
        <w:rPr>
          <w:rFonts w:asciiTheme="minorHAnsi" w:eastAsiaTheme="minorEastAsia" w:hAnsiTheme="minorHAnsi" w:cstheme="minorBidi"/>
          <w:noProof/>
          <w:sz w:val="24"/>
        </w:rPr>
      </w:pPr>
      <w:hyperlink w:anchor="_Toc512713229" w:history="1">
        <w:r w:rsidR="00F0352F" w:rsidRPr="00DB7B45">
          <w:rPr>
            <w:rStyle w:val="Siuktni"/>
            <w:noProof/>
            <w:lang w:val="vi-VN"/>
          </w:rPr>
          <w:t xml:space="preserve">B.2 Đặc tả </w:t>
        </w:r>
        <w:r w:rsidR="00F0352F" w:rsidRPr="00DB7B45">
          <w:rPr>
            <w:rStyle w:val="Siuktni"/>
            <w:noProof/>
          </w:rPr>
          <w:t>u</w:t>
        </w:r>
        <w:r w:rsidR="00F0352F" w:rsidRPr="00DB7B45">
          <w:rPr>
            <w:rStyle w:val="Siuktni"/>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Siuktni"/>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4E2218">
      <w:pPr>
        <w:pStyle w:val="Mucluc3"/>
        <w:tabs>
          <w:tab w:val="right" w:leader="dot" w:pos="8771"/>
        </w:tabs>
        <w:rPr>
          <w:rFonts w:asciiTheme="minorHAnsi" w:eastAsiaTheme="minorEastAsia" w:hAnsiTheme="minorHAnsi" w:cstheme="minorBidi"/>
          <w:noProof/>
          <w:sz w:val="24"/>
        </w:rPr>
      </w:pPr>
      <w:hyperlink w:anchor="_Toc512713231" w:history="1">
        <w:r w:rsidR="00F0352F" w:rsidRPr="00DB7B45">
          <w:rPr>
            <w:rStyle w:val="Siuktni"/>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4E2218">
      <w:pPr>
        <w:pStyle w:val="Mucluc3"/>
        <w:tabs>
          <w:tab w:val="right" w:leader="dot" w:pos="8771"/>
        </w:tabs>
        <w:rPr>
          <w:rFonts w:asciiTheme="minorHAnsi" w:eastAsiaTheme="minorEastAsia" w:hAnsiTheme="minorHAnsi" w:cstheme="minorBidi"/>
          <w:noProof/>
          <w:sz w:val="24"/>
        </w:rPr>
      </w:pPr>
      <w:hyperlink w:anchor="_Toc512713232" w:history="1">
        <w:r w:rsidR="00F0352F" w:rsidRPr="00DB7B45">
          <w:rPr>
            <w:rStyle w:val="Siuktni"/>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Siuktni"/>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4E2218">
      <w:pPr>
        <w:pStyle w:val="Mucluc3"/>
        <w:tabs>
          <w:tab w:val="right" w:leader="dot" w:pos="8771"/>
        </w:tabs>
        <w:rPr>
          <w:rFonts w:asciiTheme="minorHAnsi" w:eastAsiaTheme="minorEastAsia" w:hAnsiTheme="minorHAnsi" w:cstheme="minorBidi"/>
          <w:noProof/>
          <w:sz w:val="24"/>
        </w:rPr>
      </w:pPr>
      <w:hyperlink w:anchor="_Toc512713234" w:history="1">
        <w:r w:rsidR="00F0352F" w:rsidRPr="00DB7B45">
          <w:rPr>
            <w:rStyle w:val="Siuktni"/>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4E2218">
      <w:pPr>
        <w:pStyle w:val="Mucluc3"/>
        <w:tabs>
          <w:tab w:val="right" w:leader="dot" w:pos="8771"/>
        </w:tabs>
        <w:rPr>
          <w:rFonts w:asciiTheme="minorHAnsi" w:eastAsiaTheme="minorEastAsia" w:hAnsiTheme="minorHAnsi" w:cstheme="minorBidi"/>
          <w:noProof/>
          <w:sz w:val="24"/>
        </w:rPr>
      </w:pPr>
      <w:hyperlink w:anchor="_Toc512713235" w:history="1">
        <w:r w:rsidR="00F0352F" w:rsidRPr="00DB7B45">
          <w:rPr>
            <w:rStyle w:val="Siuktni"/>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4E2218">
      <w:pPr>
        <w:pStyle w:val="Muclu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Siuktni"/>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8" w:name="_Toc510882186"/>
      <w:bookmarkStart w:id="19" w:name="_Toc512713175"/>
      <w:r>
        <w:lastRenderedPageBreak/>
        <w:t xml:space="preserve">Danh mục hình </w:t>
      </w:r>
      <w:r w:rsidR="009166D2">
        <w:rPr>
          <w:lang w:val="vi-VN"/>
        </w:rPr>
        <w:t>vẽ</w:t>
      </w:r>
      <w:bookmarkEnd w:id="18"/>
      <w:bookmarkEnd w:id="19"/>
    </w:p>
    <w:p w14:paraId="0253882C" w14:textId="45207536" w:rsidR="00880FFD" w:rsidRDefault="00DD10B0">
      <w:pPr>
        <w:pStyle w:val="Banghinhminhhoa"/>
        <w:tabs>
          <w:tab w:val="right" w:leader="dot" w:pos="8771"/>
        </w:tabs>
        <w:rPr>
          <w:rFonts w:asciiTheme="minorHAnsi" w:eastAsiaTheme="minorEastAsia" w:hAnsiTheme="minorHAnsi" w:cstheme="minorBidi"/>
          <w:noProof/>
          <w:sz w:val="24"/>
        </w:rPr>
      </w:pPr>
      <w:r>
        <w:fldChar w:fldCharType="begin"/>
      </w:r>
      <w:r>
        <w:instrText xml:space="preserve"> TOC \h \z \c "Hình" </w:instrText>
      </w:r>
      <w:r>
        <w:fldChar w:fldCharType="separate"/>
      </w:r>
      <w:hyperlink w:anchor="_Toc512675503" w:history="1">
        <w:r w:rsidR="00880FFD" w:rsidRPr="003225BF">
          <w:rPr>
            <w:rStyle w:val="Siuktni"/>
            <w:b/>
            <w:noProof/>
          </w:rPr>
          <w:t>Hình 1</w:t>
        </w:r>
        <w:r w:rsidR="00880FFD" w:rsidRPr="003225BF">
          <w:rPr>
            <w:rStyle w:val="Siuktni"/>
            <w:noProof/>
          </w:rPr>
          <w:t xml:space="preserve"> Ví dụ biểu đồ phụ thuộc gói</w:t>
        </w:r>
        <w:r w:rsidR="00880FFD">
          <w:rPr>
            <w:noProof/>
            <w:webHidden/>
          </w:rPr>
          <w:tab/>
        </w:r>
        <w:r w:rsidR="00880FFD">
          <w:rPr>
            <w:noProof/>
            <w:webHidden/>
          </w:rPr>
          <w:fldChar w:fldCharType="begin"/>
        </w:r>
        <w:r w:rsidR="00880FFD">
          <w:rPr>
            <w:noProof/>
            <w:webHidden/>
          </w:rPr>
          <w:instrText xml:space="preserve"> PAGEREF _Toc512675503 \h </w:instrText>
        </w:r>
        <w:r w:rsidR="00880FFD">
          <w:rPr>
            <w:noProof/>
            <w:webHidden/>
          </w:rPr>
        </w:r>
        <w:r w:rsidR="00880FFD">
          <w:rPr>
            <w:noProof/>
            <w:webHidden/>
          </w:rPr>
          <w:fldChar w:fldCharType="separate"/>
        </w:r>
        <w:r w:rsidR="00880FFD">
          <w:rPr>
            <w:noProof/>
            <w:webHidden/>
          </w:rPr>
          <w:t>10</w:t>
        </w:r>
        <w:r w:rsidR="00880FFD">
          <w:rPr>
            <w:noProof/>
            <w:webHidden/>
          </w:rPr>
          <w:fldChar w:fldCharType="end"/>
        </w:r>
      </w:hyperlink>
    </w:p>
    <w:p w14:paraId="599BAF7D" w14:textId="3BD6C304" w:rsidR="00880FFD" w:rsidRDefault="004E2218">
      <w:pPr>
        <w:pStyle w:val="Banghinhminhhoa"/>
        <w:tabs>
          <w:tab w:val="right" w:leader="dot" w:pos="8771"/>
        </w:tabs>
        <w:rPr>
          <w:rFonts w:asciiTheme="minorHAnsi" w:eastAsiaTheme="minorEastAsia" w:hAnsiTheme="minorHAnsi" w:cstheme="minorBidi"/>
          <w:noProof/>
          <w:sz w:val="24"/>
        </w:rPr>
      </w:pPr>
      <w:hyperlink w:anchor="_Toc512675504" w:history="1">
        <w:r w:rsidR="00880FFD" w:rsidRPr="003225BF">
          <w:rPr>
            <w:rStyle w:val="Siuktni"/>
            <w:b/>
            <w:noProof/>
          </w:rPr>
          <w:t>Hình 2</w:t>
        </w:r>
        <w:r w:rsidR="00880FFD" w:rsidRPr="003225BF">
          <w:rPr>
            <w:rStyle w:val="Siuktni"/>
            <w:noProof/>
          </w:rPr>
          <w:t xml:space="preserve"> Ví dụ thiết kế gói</w:t>
        </w:r>
        <w:r w:rsidR="00880FFD">
          <w:rPr>
            <w:noProof/>
            <w:webHidden/>
          </w:rPr>
          <w:tab/>
        </w:r>
        <w:r w:rsidR="00880FFD">
          <w:rPr>
            <w:noProof/>
            <w:webHidden/>
          </w:rPr>
          <w:fldChar w:fldCharType="begin"/>
        </w:r>
        <w:r w:rsidR="00880FFD">
          <w:rPr>
            <w:noProof/>
            <w:webHidden/>
          </w:rPr>
          <w:instrText xml:space="preserve"> PAGEREF _Toc512675504 \h </w:instrText>
        </w:r>
        <w:r w:rsidR="00880FFD">
          <w:rPr>
            <w:noProof/>
            <w:webHidden/>
          </w:rPr>
        </w:r>
        <w:r w:rsidR="00880FFD">
          <w:rPr>
            <w:noProof/>
            <w:webHidden/>
          </w:rPr>
          <w:fldChar w:fldCharType="separate"/>
        </w:r>
        <w:r w:rsidR="00880FFD">
          <w:rPr>
            <w:noProof/>
            <w:webHidden/>
          </w:rPr>
          <w:t>11</w:t>
        </w:r>
        <w:r w:rsidR="00880FFD">
          <w:rPr>
            <w:noProof/>
            <w:webHidden/>
          </w:rPr>
          <w:fldChar w:fldCharType="end"/>
        </w:r>
      </w:hyperlink>
    </w:p>
    <w:p w14:paraId="44A83CC5" w14:textId="4389403C" w:rsidR="00880FFD" w:rsidRDefault="004E2218">
      <w:pPr>
        <w:pStyle w:val="Banghinhminhhoa"/>
        <w:tabs>
          <w:tab w:val="right" w:leader="dot" w:pos="8771"/>
        </w:tabs>
        <w:rPr>
          <w:rFonts w:asciiTheme="minorHAnsi" w:eastAsiaTheme="minorEastAsia" w:hAnsiTheme="minorHAnsi" w:cstheme="minorBidi"/>
          <w:noProof/>
          <w:sz w:val="24"/>
        </w:rPr>
      </w:pPr>
      <w:hyperlink w:anchor="_Toc512675505" w:history="1">
        <w:r w:rsidR="00880FFD" w:rsidRPr="003225BF">
          <w:rPr>
            <w:rStyle w:val="Siuktni"/>
            <w:b/>
            <w:noProof/>
          </w:rPr>
          <w:t>Hình 3</w:t>
        </w:r>
        <w:r w:rsidR="00880FFD" w:rsidRPr="003225BF">
          <w:rPr>
            <w:rStyle w:val="Siuktni"/>
            <w:noProof/>
          </w:rPr>
          <w:t xml:space="preserve"> Ví dụ hình vẽ</w:t>
        </w:r>
        <w:r w:rsidR="00880FFD">
          <w:rPr>
            <w:noProof/>
            <w:webHidden/>
          </w:rPr>
          <w:tab/>
        </w:r>
        <w:r w:rsidR="00880FFD">
          <w:rPr>
            <w:noProof/>
            <w:webHidden/>
          </w:rPr>
          <w:fldChar w:fldCharType="begin"/>
        </w:r>
        <w:r w:rsidR="00880FFD">
          <w:rPr>
            <w:noProof/>
            <w:webHidden/>
          </w:rPr>
          <w:instrText xml:space="preserve"> PAGEREF _Toc512675505 \h </w:instrText>
        </w:r>
        <w:r w:rsidR="00880FFD">
          <w:rPr>
            <w:noProof/>
            <w:webHidden/>
          </w:rPr>
        </w:r>
        <w:r w:rsidR="00880FFD">
          <w:rPr>
            <w:noProof/>
            <w:webHidden/>
          </w:rPr>
          <w:fldChar w:fldCharType="separate"/>
        </w:r>
        <w:r w:rsidR="00880FFD">
          <w:rPr>
            <w:noProof/>
            <w:webHidden/>
          </w:rPr>
          <w:t>A-4</w:t>
        </w:r>
        <w:r w:rsidR="00880FFD">
          <w:rPr>
            <w:noProof/>
            <w:webHidden/>
          </w:rPr>
          <w:fldChar w:fldCharType="end"/>
        </w:r>
      </w:hyperlink>
    </w:p>
    <w:p w14:paraId="3FEA06BE" w14:textId="00240EAC"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20" w:name="_Toc510882187"/>
      <w:bookmarkStart w:id="21" w:name="_Toc512713176"/>
      <w:r>
        <w:lastRenderedPageBreak/>
        <w:t>Danh mục bảng</w:t>
      </w:r>
      <w:bookmarkEnd w:id="20"/>
      <w:bookmarkEnd w:id="21"/>
    </w:p>
    <w:p w14:paraId="602615A1" w14:textId="285B7CB3" w:rsidR="00880FFD" w:rsidRDefault="00ED002A">
      <w:pPr>
        <w:pStyle w:val="Banghinhminhhoa"/>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Siuktni"/>
            <w:b/>
            <w:noProof/>
          </w:rPr>
          <w:t>Bảng 1</w:t>
        </w:r>
        <w:r w:rsidR="00880FFD" w:rsidRPr="00D2156D">
          <w:rPr>
            <w:rStyle w:val="Siuktni"/>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4E2218">
      <w:pPr>
        <w:pStyle w:val="Banghinhminhhoa"/>
        <w:tabs>
          <w:tab w:val="right" w:leader="dot" w:pos="8771"/>
        </w:tabs>
        <w:rPr>
          <w:rFonts w:asciiTheme="minorHAnsi" w:eastAsiaTheme="minorEastAsia" w:hAnsiTheme="minorHAnsi" w:cstheme="minorBidi"/>
          <w:noProof/>
          <w:sz w:val="24"/>
        </w:rPr>
      </w:pPr>
      <w:hyperlink w:anchor="_Toc512675507" w:history="1">
        <w:r w:rsidR="00880FFD" w:rsidRPr="00D2156D">
          <w:rPr>
            <w:rStyle w:val="Siuktni"/>
            <w:b/>
            <w:noProof/>
          </w:rPr>
          <w:t>Bảng 2</w:t>
        </w:r>
        <w:r w:rsidR="00880FFD" w:rsidRPr="00D2156D">
          <w:rPr>
            <w:rStyle w:val="Siuktni"/>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333F7CF8" w14:textId="11C57BAB" w:rsidR="00ED002A" w:rsidRDefault="00ED002A" w:rsidP="00AF72F6">
      <w:pPr>
        <w:pStyle w:val="u1"/>
        <w:framePr w:wrap="notBeside"/>
        <w:numPr>
          <w:ilvl w:val="0"/>
          <w:numId w:val="0"/>
        </w:numPr>
      </w:pPr>
      <w:r>
        <w:lastRenderedPageBreak/>
        <w:fldChar w:fldCharType="end"/>
      </w:r>
      <w:bookmarkStart w:id="22" w:name="_Toc512713177"/>
      <w:bookmarkStart w:id="23" w:name="_Toc510882188"/>
      <w:r w:rsidR="0060235B">
        <w:t>Danh mục công thức</w:t>
      </w:r>
      <w:bookmarkEnd w:id="22"/>
      <w:r w:rsidR="0060235B">
        <w:t xml:space="preserve"> </w:t>
      </w:r>
      <w:bookmarkEnd w:id="23"/>
    </w:p>
    <w:p w14:paraId="1914DF24" w14:textId="5F354520" w:rsidR="00880FFD" w:rsidRDefault="004406B9">
      <w:pPr>
        <w:pStyle w:val="Banghinhminhhoa"/>
        <w:tabs>
          <w:tab w:val="right" w:leader="dot" w:pos="8771"/>
        </w:tabs>
        <w:rPr>
          <w:rFonts w:asciiTheme="minorHAnsi" w:eastAsiaTheme="minorEastAsia" w:hAnsiTheme="minorHAnsi" w:cstheme="minorBidi"/>
          <w:noProof/>
          <w:sz w:val="24"/>
        </w:rPr>
      </w:pPr>
      <w:r>
        <w:fldChar w:fldCharType="begin"/>
      </w:r>
      <w:r>
        <w:instrText xml:space="preserve"> TOC \h \z \c "Công thức" </w:instrText>
      </w:r>
      <w:r>
        <w:fldChar w:fldCharType="separate"/>
      </w:r>
      <w:hyperlink w:anchor="_Toc512675508" w:history="1">
        <w:r w:rsidR="00880FFD" w:rsidRPr="00CB399E">
          <w:rPr>
            <w:rStyle w:val="Siuktni"/>
            <w:b/>
            <w:noProof/>
          </w:rPr>
          <w:t>Công thức 1</w:t>
        </w:r>
        <w:r w:rsidR="00880FFD" w:rsidRPr="00CB399E">
          <w:rPr>
            <w:rStyle w:val="Siuktni"/>
            <w:noProof/>
          </w:rPr>
          <w:t xml:space="preserve"> Khai triển Newton</w:t>
        </w:r>
        <w:r w:rsidR="00880FFD">
          <w:rPr>
            <w:noProof/>
            <w:webHidden/>
          </w:rPr>
          <w:tab/>
        </w:r>
        <w:r w:rsidR="00880FFD">
          <w:rPr>
            <w:noProof/>
            <w:webHidden/>
          </w:rPr>
          <w:fldChar w:fldCharType="begin"/>
        </w:r>
        <w:r w:rsidR="00880FFD">
          <w:rPr>
            <w:noProof/>
            <w:webHidden/>
          </w:rPr>
          <w:instrText xml:space="preserve"> PAGEREF _Toc512675508 \h </w:instrText>
        </w:r>
        <w:r w:rsidR="00880FFD">
          <w:rPr>
            <w:noProof/>
            <w:webHidden/>
          </w:rPr>
        </w:r>
        <w:r w:rsidR="00880FFD">
          <w:rPr>
            <w:noProof/>
            <w:webHidden/>
          </w:rPr>
          <w:fldChar w:fldCharType="separate"/>
        </w:r>
        <w:r w:rsidR="00880FFD">
          <w:rPr>
            <w:noProof/>
            <w:webHidden/>
          </w:rPr>
          <w:t>A-6</w:t>
        </w:r>
        <w:r w:rsidR="00880FFD">
          <w:rPr>
            <w:noProof/>
            <w:webHidden/>
          </w:rPr>
          <w:fldChar w:fldCharType="end"/>
        </w:r>
      </w:hyperlink>
    </w:p>
    <w:p w14:paraId="05D670A9" w14:textId="13C8CAB3"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u1"/>
        <w:framePr w:wrap="notBeside"/>
        <w:numPr>
          <w:ilvl w:val="0"/>
          <w:numId w:val="0"/>
        </w:numPr>
      </w:pPr>
      <w:bookmarkStart w:id="24" w:name="_Toc510882189"/>
      <w:bookmarkStart w:id="25" w:name="_Toc512713178"/>
      <w:r>
        <w:lastRenderedPageBreak/>
        <w:t>Danh mục</w:t>
      </w:r>
      <w:r w:rsidR="009D5EA0">
        <w:t xml:space="preserve"> các từ viết tắt</w:t>
      </w:r>
      <w:bookmarkEnd w:id="24"/>
      <w:bookmarkEnd w:id="25"/>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u1"/>
        <w:framePr w:wrap="notBeside"/>
        <w:numPr>
          <w:ilvl w:val="0"/>
          <w:numId w:val="0"/>
        </w:numPr>
      </w:pPr>
      <w:bookmarkStart w:id="26" w:name="_Toc510882190"/>
      <w:bookmarkStart w:id="27" w:name="_Toc512713179"/>
      <w:r>
        <w:lastRenderedPageBreak/>
        <w:t xml:space="preserve">Danh mục </w:t>
      </w:r>
      <w:r w:rsidR="009D5EA0">
        <w:t>thuật ngữ</w:t>
      </w:r>
      <w:bookmarkEnd w:id="26"/>
      <w:bookmarkEnd w:id="27"/>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u1"/>
        <w:framePr w:wrap="notBeside"/>
      </w:pPr>
      <w:bookmarkStart w:id="29" w:name="_Toc510882191"/>
      <w:bookmarkStart w:id="30" w:name="_Ref510900383"/>
      <w:bookmarkStart w:id="31" w:name="_Toc512713180"/>
      <w:r w:rsidRPr="00AF72F6">
        <w:lastRenderedPageBreak/>
        <w:t xml:space="preserve">Giới thiệu </w:t>
      </w:r>
      <w:r w:rsidR="00AE4507" w:rsidRPr="00AF72F6">
        <w:t>đề tài</w:t>
      </w:r>
      <w:bookmarkEnd w:id="28"/>
      <w:bookmarkEnd w:id="29"/>
      <w:bookmarkEnd w:id="30"/>
      <w:bookmarkEnd w:id="31"/>
    </w:p>
    <w:p w14:paraId="27E3E663" w14:textId="77777777" w:rsidR="00903204" w:rsidRDefault="00AE4507" w:rsidP="005755E1">
      <w:pPr>
        <w:pStyle w:val="u2"/>
      </w:pPr>
      <w:bookmarkStart w:id="32" w:name="_Ref512669431"/>
      <w:bookmarkStart w:id="33" w:name="_Toc512713181"/>
      <w:r>
        <w:t xml:space="preserve">Đặt </w:t>
      </w:r>
      <w:r w:rsidR="00C901D6">
        <w:t>vấn đề</w:t>
      </w:r>
      <w:bookmarkEnd w:id="32"/>
      <w:bookmarkEnd w:id="33"/>
    </w:p>
    <w:p w14:paraId="3AF95590" w14:textId="7D6A0B81" w:rsidR="00D32B94" w:rsidRDefault="00D32B94" w:rsidP="00D32B94">
      <w:r>
        <w:t>Ngày nay, với sự phổ cập rộng rãi của minh, điện thoại di động đã trở thành một trong những công cụ liên lạc thiết yếu của con người. Ngoài chức năng liên lạc, cùng với sự phát triển của công nghệ, kết nối toàn cầu, điện thoại di động còn được trang bị nhiều ứng dụng giải trí, định vị, mua sắm, thanh toán trực tuyến, Các ứng dụng di động cũng được chú trọng phát triển, ứng dụng nhiều công nghệ mới, góp phần nâng cao hiệu của công việc, tiết kiệm thời gian, tiền bạc cho con người.</w:t>
      </w:r>
    </w:p>
    <w:p w14:paraId="0A5444F7" w14:textId="77777777" w:rsidR="00D32B94" w:rsidRDefault="00D32B94" w:rsidP="00D32B94">
      <w:r>
        <w:t>Hiện nay tại Việt Nam, với hơn một nửa dân số thường xuyên được tiếp cận với Internet, kèm theo đó là sự chuyển đổi từ mô hình thương mại truyền thống sang thương mại điện tử ngày càng mạnh mẽ, nhu cầu hàng vận chuyển hàng hóa của người dân ngày càng lớn. Tuy nhiên, với thách thức về giao thông do vấn đề mật độ dân cư cao, hạ tầng giao thông hạn chế nên không phải ai cũng có thể đầu tư phương tiện hàng vận chuyển riêng cho mình. Không có khả năng quảng cáo, tiếp cận thị trường khiến cho những tài xế cung cấp dịch vụ hàng vận chuyển gặp khó khăn trong việc cung cấp dịch vụ của mình trong khi đó phía người dân cũng phải loay hoay tìm kiếm thông tin mỗi khi có nhu cầu hàng vận chuyển, gây ra nhiều bất cập.</w:t>
      </w:r>
    </w:p>
    <w:p w14:paraId="3A84F571" w14:textId="592B2791" w:rsidR="00162525" w:rsidRDefault="00D32B94" w:rsidP="00D32B94">
      <w:r>
        <w:t>Chính vì nhu cầu cấp thiết đó, với mục tiêu xây dựng một hệ thống thông tin kết nối giữa tài xế với người dân có nhu cầu hàng tận dụng thế mạnh của thiết bị di động thông minh đồng thời kết hợp nghiên cứu phân tích các ứng dụng đã có trên thị trường. Đồ án tập trung xây dựng thiết kế tổng thể cho ứng dụng, tích hợp các công nghệ , dịch vụ mới, hữu ích cho người sử dụng.</w:t>
      </w:r>
    </w:p>
    <w:p w14:paraId="19C8D163" w14:textId="540481E8" w:rsidR="00162525" w:rsidRPr="00D32B94" w:rsidRDefault="004E14FA" w:rsidP="00162525">
      <w:pPr>
        <w:pStyle w:val="u2"/>
        <w:rPr>
          <w:lang w:val="vi-VN"/>
        </w:rPr>
      </w:pPr>
      <w:bookmarkStart w:id="34" w:name="_Ref510773573"/>
      <w:bookmarkStart w:id="35" w:name="_Toc510882193"/>
      <w:bookmarkStart w:id="36" w:name="_Toc512713182"/>
      <w:r>
        <w:lastRenderedPageBreak/>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15BBFC57"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rsidRPr="00D32B94">
        <w:rPr>
          <w:lang w:val="vi-VN"/>
        </w:rPr>
        <w:t xml:space="preserve"> </w:t>
      </w:r>
      <w:r w:rsidR="00F6107D">
        <w:fldChar w:fldCharType="begin"/>
      </w:r>
      <w:r w:rsidR="00F6107D" w:rsidRPr="00D32B94">
        <w:rPr>
          <w:lang w:val="vi-VN"/>
        </w:rPr>
        <w:instrText xml:space="preserve"> REF _Ref512669431 \r \h </w:instrText>
      </w:r>
      <w:r w:rsidR="00F6107D">
        <w:fldChar w:fldCharType="separate"/>
      </w:r>
      <w:r w:rsidR="00880FFD" w:rsidRPr="00D32B94">
        <w:rPr>
          <w:lang w:val="vi-VN"/>
        </w:rPr>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rsidRPr="00541FC9">
        <w:rPr>
          <w:lang w:val="vi-VN"/>
        </w:rPr>
        <w:t>T</w:t>
      </w:r>
      <w:r w:rsidR="00E77597">
        <w:rPr>
          <w:lang w:val="vi-VN"/>
        </w:rPr>
        <w:t xml:space="preserve">rong phần này, sinh viên </w:t>
      </w:r>
      <w:r w:rsidRPr="00541FC9">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541FC9">
        <w:rPr>
          <w:lang w:val="vi-VN"/>
        </w:rPr>
        <w:t>Nội dung</w:t>
      </w:r>
      <w:r w:rsidR="0006153C">
        <w:rPr>
          <w:lang w:val="vi-VN"/>
        </w:rPr>
        <w:t xml:space="preserve"> chi tiết sẽ được trình bày trong các chương tiếp theo, đặc biệt </w:t>
      </w:r>
      <w:r w:rsidR="00D10F18" w:rsidRPr="00541FC9">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u2"/>
      </w:pPr>
      <w:bookmarkStart w:id="37" w:name="_Ref510797590"/>
      <w:bookmarkStart w:id="38" w:name="_Toc510882194"/>
      <w:bookmarkStart w:id="39" w:name="_Toc512713183"/>
      <w:r>
        <w:t>Định hướng giải pháp</w:t>
      </w:r>
      <w:bookmarkEnd w:id="37"/>
      <w:bookmarkEnd w:id="38"/>
      <w:bookmarkEnd w:id="39"/>
    </w:p>
    <w:p w14:paraId="156C6FBB" w14:textId="67E3D445"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80FFD">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541FC9">
        <w:rPr>
          <w:lang w:val="vi-VN"/>
        </w:rPr>
        <w:t>nhanh</w:t>
      </w:r>
      <w:r w:rsidR="00B102C7">
        <w:rPr>
          <w:lang w:val="vi-VN"/>
        </w:rPr>
        <w:t xml:space="preserve"> lý do lựa chọn.</w:t>
      </w:r>
    </w:p>
    <w:p w14:paraId="35D5A56C" w14:textId="77777777" w:rsidR="008C6F11" w:rsidRDefault="00E42498" w:rsidP="00E42498">
      <w:pPr>
        <w:pStyle w:val="u2"/>
      </w:pPr>
      <w:bookmarkStart w:id="40" w:name="_Toc510882195"/>
      <w:bookmarkStart w:id="41" w:name="_Toc51271318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AC849B1" w14:textId="77777777" w:rsidR="00D32B94" w:rsidRPr="00D32B94" w:rsidRDefault="00D32B94" w:rsidP="00D32B94">
      <w:pPr>
        <w:rPr>
          <w:lang w:val="vi-VN"/>
        </w:rPr>
      </w:pPr>
      <w:r w:rsidRPr="00D32B94">
        <w:rPr>
          <w:lang w:val="vi-VN"/>
        </w:rPr>
        <w:lastRenderedPageBreak/>
        <w:t>Chương 2: Phân tích yêu cầu bài toán.</w:t>
      </w:r>
    </w:p>
    <w:p w14:paraId="40BFC84B" w14:textId="77777777" w:rsidR="00D32B94" w:rsidRPr="00D32B94" w:rsidRDefault="00D32B94" w:rsidP="00D32B94">
      <w:pPr>
        <w:rPr>
          <w:lang w:val="vi-VN"/>
        </w:rPr>
      </w:pPr>
      <w:r w:rsidRPr="00D32B94">
        <w:rPr>
          <w:lang w:val="vi-VN"/>
        </w:rPr>
        <w:t>Nội dung chương 2 trình bày kết quả khảo sát các ứng dụng tương tự trên thị trường và phân tích các công nghệ dùng trong hệ thống.</w:t>
      </w:r>
    </w:p>
    <w:p w14:paraId="1873B98B" w14:textId="77777777" w:rsidR="00D32B94" w:rsidRPr="00D32B94" w:rsidRDefault="00D32B94" w:rsidP="00D32B94">
      <w:pPr>
        <w:rPr>
          <w:lang w:val="vi-VN"/>
        </w:rPr>
      </w:pPr>
      <w:r w:rsidRPr="00D32B94">
        <w:rPr>
          <w:lang w:val="vi-VN"/>
        </w:rPr>
        <w:t>Chương 3: Phân tích thiết kế hệ thống.</w:t>
      </w:r>
    </w:p>
    <w:p w14:paraId="2AA1CA3C" w14:textId="77777777" w:rsidR="00D32B94" w:rsidRPr="00D32B94" w:rsidRDefault="00D32B94" w:rsidP="00D32B94">
      <w:pPr>
        <w:rPr>
          <w:lang w:val="vi-VN"/>
        </w:rPr>
      </w:pPr>
      <w:r w:rsidRPr="00D32B94">
        <w:rPr>
          <w:lang w:val="vi-VN"/>
        </w:rPr>
        <w:t>Nội dung chương 4 trình bày các phân tích thiết kế của hệ thống, thiết kế cấu trúc dữ liệu và xây dựng phát triển hệ thống.</w:t>
      </w:r>
    </w:p>
    <w:p w14:paraId="1BD8373E" w14:textId="77777777" w:rsidR="00D32B94" w:rsidRPr="00D32B94" w:rsidRDefault="00D32B94" w:rsidP="00D32B94">
      <w:pPr>
        <w:rPr>
          <w:lang w:val="vi-VN"/>
        </w:rPr>
      </w:pPr>
      <w:r w:rsidRPr="00D32B94">
        <w:rPr>
          <w:lang w:val="vi-VN"/>
        </w:rPr>
        <w:t xml:space="preserve">Chương 4: </w:t>
      </w:r>
    </w:p>
    <w:p w14:paraId="50CBF806" w14:textId="77777777" w:rsidR="00D32B94" w:rsidRPr="00D32B94" w:rsidRDefault="00D32B94" w:rsidP="00D32B94">
      <w:pPr>
        <w:rPr>
          <w:lang w:val="vi-VN"/>
        </w:rPr>
      </w:pPr>
      <w:r w:rsidRPr="00D32B94">
        <w:rPr>
          <w:lang w:val="vi-VN"/>
        </w:rPr>
        <w:t>Chương 5: Kết luận và hướng phát triển.</w:t>
      </w:r>
    </w:p>
    <w:p w14:paraId="26C121DA" w14:textId="3BF6E85B" w:rsidR="00CA1DA4" w:rsidRPr="0062205F" w:rsidRDefault="00D32B94" w:rsidP="00D32B94">
      <w:pPr>
        <w:rPr>
          <w:lang w:val="vi-VN"/>
        </w:rPr>
      </w:pPr>
      <w:r w:rsidRPr="00F579E4">
        <w:rPr>
          <w:lang w:val="vi-VN"/>
        </w:rPr>
        <w:t>Chương 5 sẽ trình bày tóm tắt các nội dung mà đồ án đã đạt được, đồng thời đánh giá ưu và nhược điểm của hệ thống cùng với định hướng giải pháp trong tương lai.</w:t>
      </w:r>
      <w:r w:rsidR="00B520E7">
        <w:rPr>
          <w:lang w:val="vi-VN"/>
        </w:rPr>
        <w:t>.</w:t>
      </w:r>
    </w:p>
    <w:p w14:paraId="6B05B2E4" w14:textId="65D6C8F1" w:rsidR="00AB7F25" w:rsidRPr="00A2369E" w:rsidRDefault="00FA7697" w:rsidP="00C67086">
      <w:pPr>
        <w:pStyle w:val="u1"/>
        <w:framePr w:w="8309" w:wrap="notBeside" w:hAnchor="page" w:x="2194" w:y="-3"/>
        <w:rPr>
          <w:lang w:val="vi-VN"/>
        </w:rPr>
      </w:pPr>
      <w:bookmarkStart w:id="42" w:name="_Ref510797771"/>
      <w:bookmarkStart w:id="43" w:name="_Toc510882196"/>
      <w:bookmarkStart w:id="44" w:name="_Toc51271318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1951F131" w14:textId="70939E97" w:rsidR="005D32F6" w:rsidRPr="005D32F6" w:rsidRDefault="00EF5E82" w:rsidP="001A39FB">
      <w:pPr>
        <w:rPr>
          <w:lang w:val="vi-VN"/>
        </w:rPr>
      </w:pPr>
      <w:r w:rsidRPr="00EF5E82">
        <w:rPr>
          <w:lang w:val="vi-VN"/>
        </w:rPr>
        <w:t>Tiếp nối chương I, ở chương này sẽ tập trung phân tích yêu cầu của bài toán dựa trên việc khảo sát các ứng dụng tương tự có trên thị trường, từ đó đưa ra được danh sách các chức năng cần có cho hệ thống. Phân tích các công nghệ cần thiết để xây dựng nên hệ thống.</w:t>
      </w:r>
    </w:p>
    <w:p w14:paraId="37283208" w14:textId="2D4362DF" w:rsidR="004A1EDD" w:rsidRDefault="004A1EDD" w:rsidP="001A39FB">
      <w:pPr>
        <w:pStyle w:val="u2"/>
      </w:pPr>
      <w:bookmarkStart w:id="45" w:name="_Toc512713186"/>
      <w:bookmarkStart w:id="46" w:name="_Ref510859496"/>
      <w:bookmarkStart w:id="47" w:name="_Toc510882197"/>
      <w:r>
        <w:t>Khảo sát hiện</w:t>
      </w:r>
      <w:r>
        <w:rPr>
          <w:lang w:val="vi-VN"/>
        </w:rPr>
        <w:t xml:space="preserve"> </w:t>
      </w:r>
      <w:r>
        <w:t>trạng</w:t>
      </w:r>
      <w:bookmarkEnd w:id="45"/>
    </w:p>
    <w:p w14:paraId="1A0305AF" w14:textId="77777777" w:rsidR="00EF5E82" w:rsidRDefault="00EF5E82" w:rsidP="00EF5E82">
      <w:r>
        <w:t>Theo như bài toán đặt ra, chúng ta cần xây dựng một hệ thống có các chức năng cho phép tìm kiếm, kết nối và trao đổi thông tin giữa khách hàng có nhu cầu giao hàng với tài xế cung cấp các dịch vụ này.</w:t>
      </w:r>
    </w:p>
    <w:p w14:paraId="19D944AA" w14:textId="7B5AEB76" w:rsidR="005D32F6" w:rsidRDefault="00EF5E82" w:rsidP="00EF5E82">
      <w:r>
        <w:t>Hiện nay trên thị trường có một số hệ thống, ứng dụng có tính năng tương tự với yêu cầu bài toán, có thể kể đến như sau:</w:t>
      </w:r>
    </w:p>
    <w:p w14:paraId="6A0801C7" w14:textId="209A102E" w:rsidR="00EF5E82" w:rsidRDefault="00EF5E82" w:rsidP="00EF5E82">
      <w:pPr>
        <w:pStyle w:val="oancuaDanhsach"/>
        <w:numPr>
          <w:ilvl w:val="0"/>
          <w:numId w:val="9"/>
        </w:numPr>
        <w:rPr>
          <w:lang w:val="vi-VN"/>
        </w:rPr>
      </w:pPr>
      <w:r w:rsidRPr="00EF5E82">
        <w:rPr>
          <w:b/>
          <w:lang w:val="vi-VN"/>
        </w:rPr>
        <w:t>Grab</w:t>
      </w:r>
      <w:r>
        <w:rPr>
          <w:b/>
          <w:lang w:val="vi-VN"/>
        </w:rPr>
        <w:t xml:space="preserve"> giao hàng</w:t>
      </w:r>
      <w:r w:rsidRPr="00EF5E82">
        <w:rPr>
          <w:lang w:val="vi-VN"/>
        </w:rPr>
        <w:t xml:space="preserve">: </w:t>
      </w:r>
      <w:r w:rsidR="00B50B5B">
        <w:rPr>
          <w:lang w:val="vi-VN"/>
        </w:rPr>
        <w:t xml:space="preserve">Grab </w:t>
      </w:r>
      <w:r w:rsidRPr="00EF5E82">
        <w:rPr>
          <w:lang w:val="vi-VN"/>
        </w:rPr>
        <w:t>là ứng dụng gọi xe theo yêu cầu của công ty Grab. Ứng dụng cung cấp dịch vụ đa dạng dựa theo nhu cầu của khách hàng. Trong đó có dịch vụ giao hàng theo yêu cầu.</w:t>
      </w:r>
    </w:p>
    <w:p w14:paraId="5ECDC889" w14:textId="2AD2CB0E" w:rsidR="00EF5E82" w:rsidRDefault="00EF5E82" w:rsidP="00EF5E82">
      <w:pPr>
        <w:pStyle w:val="oancuaDanhsach"/>
        <w:rPr>
          <w:lang w:val="vi-VN"/>
        </w:rPr>
      </w:pPr>
      <w:r w:rsidRPr="004A425B">
        <w:rPr>
          <w:rFonts w:asciiTheme="majorHAnsi" w:hAnsiTheme="majorHAnsi" w:cstheme="majorHAnsi"/>
          <w:noProof/>
          <w:szCs w:val="26"/>
        </w:rPr>
        <w:lastRenderedPageBreak/>
        <w:drawing>
          <wp:inline distT="0" distB="0" distL="0" distR="0" wp14:anchorId="6095246F" wp14:editId="54A390E9">
            <wp:extent cx="4952010" cy="1726117"/>
            <wp:effectExtent l="19050" t="19050" r="20320" b="26670"/>
            <wp:docPr id="14" name="Hình ảnh 14" descr="C:\Users\hoang\AppData\Local\Microsoft\Windows\INetCache\Content.Word\g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AppData\Local\Microsoft\Windows\INetCache\Content.Word\gr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720" cy="1730547"/>
                    </a:xfrm>
                    <a:prstGeom prst="rect">
                      <a:avLst/>
                    </a:prstGeom>
                    <a:noFill/>
                    <a:ln>
                      <a:solidFill>
                        <a:schemeClr val="tx1"/>
                      </a:solidFill>
                    </a:ln>
                  </pic:spPr>
                </pic:pic>
              </a:graphicData>
            </a:graphic>
          </wp:inline>
        </w:drawing>
      </w:r>
    </w:p>
    <w:p w14:paraId="73C4B4D8" w14:textId="0B5987B6" w:rsidR="00EF5E82" w:rsidRDefault="00EF5E82" w:rsidP="00EF5E82">
      <w:pPr>
        <w:pStyle w:val="oancuaDanhsach"/>
        <w:rPr>
          <w:lang w:val="vi-VN"/>
        </w:rPr>
      </w:pPr>
      <w:r w:rsidRPr="00EF5E82">
        <w:rPr>
          <w:lang w:val="vi-VN"/>
        </w:rPr>
        <w:t>Các chức năng chính của ứng dụng:</w:t>
      </w:r>
    </w:p>
    <w:p w14:paraId="04B80A97" w14:textId="67FFD613" w:rsidR="00EF5E82" w:rsidRDefault="00EF5E82" w:rsidP="00EF5E82">
      <w:pPr>
        <w:pStyle w:val="oancuaDanhsach"/>
        <w:numPr>
          <w:ilvl w:val="0"/>
          <w:numId w:val="10"/>
        </w:numPr>
        <w:rPr>
          <w:lang w:val="vi-VN"/>
        </w:rPr>
      </w:pPr>
      <w:r>
        <w:rPr>
          <w:lang w:val="vi-VN"/>
        </w:rPr>
        <w:t>Đăng nhập</w:t>
      </w:r>
      <w:r w:rsidR="008D7318">
        <w:rPr>
          <w:lang w:val="vi-VN"/>
        </w:rPr>
        <w:t>.</w:t>
      </w:r>
    </w:p>
    <w:p w14:paraId="185A6A81" w14:textId="06CBC26C" w:rsidR="00EF5E82" w:rsidRDefault="00EF5E82" w:rsidP="00EF5E82">
      <w:pPr>
        <w:pStyle w:val="oancuaDanhsach"/>
        <w:numPr>
          <w:ilvl w:val="0"/>
          <w:numId w:val="10"/>
        </w:numPr>
        <w:rPr>
          <w:lang w:val="vi-VN"/>
        </w:rPr>
      </w:pPr>
      <w:r>
        <w:rPr>
          <w:lang w:val="vi-VN"/>
        </w:rPr>
        <w:t>Quản lý thông tin cá nhân</w:t>
      </w:r>
      <w:r w:rsidR="008D7318">
        <w:rPr>
          <w:lang w:val="vi-VN"/>
        </w:rPr>
        <w:t>.</w:t>
      </w:r>
    </w:p>
    <w:p w14:paraId="4AC9051A" w14:textId="6225DF5C" w:rsidR="00EF5E82" w:rsidRDefault="00EF5E82" w:rsidP="00EF5E82">
      <w:pPr>
        <w:pStyle w:val="oancuaDanhsach"/>
        <w:numPr>
          <w:ilvl w:val="0"/>
          <w:numId w:val="10"/>
        </w:numPr>
        <w:rPr>
          <w:lang w:val="vi-VN"/>
        </w:rPr>
      </w:pPr>
      <w:r>
        <w:rPr>
          <w:lang w:val="vi-VN"/>
        </w:rPr>
        <w:t>Gọi xe giao hàng theo yêu cầu</w:t>
      </w:r>
      <w:r w:rsidR="008D7318">
        <w:rPr>
          <w:lang w:val="vi-VN"/>
        </w:rPr>
        <w:t>.</w:t>
      </w:r>
    </w:p>
    <w:p w14:paraId="6F3EE7E2" w14:textId="04053693" w:rsidR="00EF5E82" w:rsidRDefault="00EF5E82" w:rsidP="00EF5E82">
      <w:pPr>
        <w:pStyle w:val="oancuaDanhsach"/>
        <w:numPr>
          <w:ilvl w:val="0"/>
          <w:numId w:val="10"/>
        </w:numPr>
        <w:rPr>
          <w:lang w:val="vi-VN"/>
        </w:rPr>
      </w:pPr>
      <w:r>
        <w:rPr>
          <w:lang w:val="vi-VN"/>
        </w:rPr>
        <w:t>Nhận yêu cầu giao hàng</w:t>
      </w:r>
      <w:r w:rsidR="008D7318">
        <w:rPr>
          <w:lang w:val="vi-VN"/>
        </w:rPr>
        <w:t>.</w:t>
      </w:r>
    </w:p>
    <w:p w14:paraId="7E1BA0A9" w14:textId="5E5C1FD6" w:rsidR="00EF5E82" w:rsidRDefault="00EF5E82" w:rsidP="00EF5E82">
      <w:pPr>
        <w:pStyle w:val="oancuaDanhsach"/>
        <w:numPr>
          <w:ilvl w:val="0"/>
          <w:numId w:val="10"/>
        </w:numPr>
        <w:rPr>
          <w:lang w:val="vi-VN"/>
        </w:rPr>
      </w:pPr>
      <w:r>
        <w:rPr>
          <w:lang w:val="vi-VN"/>
        </w:rPr>
        <w:t>Quản lý lịch sử sử dụng</w:t>
      </w:r>
      <w:r w:rsidR="008D7318">
        <w:rPr>
          <w:lang w:val="vi-VN"/>
        </w:rPr>
        <w:t>.</w:t>
      </w:r>
    </w:p>
    <w:p w14:paraId="0876BFA0" w14:textId="7DAEBB67" w:rsidR="00EF5E82" w:rsidRDefault="00EF5E82" w:rsidP="00EF5E82">
      <w:pPr>
        <w:pStyle w:val="oancuaDanhsach"/>
        <w:numPr>
          <w:ilvl w:val="0"/>
          <w:numId w:val="10"/>
        </w:numPr>
        <w:rPr>
          <w:lang w:val="vi-VN"/>
        </w:rPr>
      </w:pPr>
      <w:r>
        <w:rPr>
          <w:lang w:val="vi-VN"/>
        </w:rPr>
        <w:t>Ví điện tử</w:t>
      </w:r>
      <w:r w:rsidR="008D7318">
        <w:rPr>
          <w:lang w:val="vi-VN"/>
        </w:rPr>
        <w:t>.</w:t>
      </w:r>
    </w:p>
    <w:p w14:paraId="14C583F5" w14:textId="472EEB72" w:rsidR="00EF5E82" w:rsidRDefault="00EF5E82" w:rsidP="00EF5E82">
      <w:pPr>
        <w:pStyle w:val="oancuaDanhsach"/>
        <w:numPr>
          <w:ilvl w:val="0"/>
          <w:numId w:val="10"/>
        </w:numPr>
        <w:rPr>
          <w:lang w:val="vi-VN"/>
        </w:rPr>
      </w:pPr>
      <w:r>
        <w:rPr>
          <w:lang w:val="vi-VN"/>
        </w:rPr>
        <w:t>Theo dõi chuyến đi qua bản đồ</w:t>
      </w:r>
      <w:r w:rsidR="008D7318">
        <w:rPr>
          <w:lang w:val="vi-VN"/>
        </w:rPr>
        <w:t>.</w:t>
      </w:r>
    </w:p>
    <w:p w14:paraId="0D319FA3" w14:textId="0A772207" w:rsidR="00B50B5B" w:rsidRDefault="00EF5E82" w:rsidP="00B50B5B">
      <w:pPr>
        <w:ind w:left="720"/>
        <w:rPr>
          <w:lang w:val="vi-VN"/>
        </w:rPr>
      </w:pPr>
      <w:r>
        <w:rPr>
          <w:lang w:val="vi-VN"/>
        </w:rPr>
        <w:t>Với lợi thế sử dụng chung nền tảng mạnh mẽ của Grab. Grab giao</w:t>
      </w:r>
      <w:r w:rsidR="00B50B5B">
        <w:rPr>
          <w:lang w:val="vi-VN"/>
        </w:rPr>
        <w:t xml:space="preserve"> hàng có số lượng tài xế lớn, phủ rộng khắp với các nhiều chức năng đầy đủ, tiện ích. Tuy nhiên hiện nay Grab giao hàng vẫn còn một số điểm hạn chế như chỉ hỗ trợ giao hàng bằng xe máy, loại hình dịch vụ giao hàng còn hạn chế, giới hạn chỉ một điểm đến trên đơn hàng.</w:t>
      </w:r>
    </w:p>
    <w:p w14:paraId="17612F27" w14:textId="67446476" w:rsidR="008D7318" w:rsidRDefault="008D7318" w:rsidP="008D7318">
      <w:pPr>
        <w:pStyle w:val="oancuaDanhsach"/>
        <w:numPr>
          <w:ilvl w:val="0"/>
          <w:numId w:val="9"/>
        </w:numPr>
        <w:rPr>
          <w:lang w:val="vi-VN"/>
        </w:rPr>
      </w:pPr>
      <w:r w:rsidRPr="008D7318">
        <w:rPr>
          <w:b/>
          <w:lang w:val="vi-VN"/>
        </w:rPr>
        <w:t>AhaMove:</w:t>
      </w:r>
      <w:r w:rsidRPr="008D7318">
        <w:rPr>
          <w:lang w:val="vi-VN"/>
        </w:rPr>
        <w:t xml:space="preserve"> AhaMove là ứng dụng đặt xe cho nhu cầu giao hàng. Kết nối khách hàng với đội ngũ tài xế xe giàu kinh nghiêm. Khi bạn cần chuyển các đơn hàng gấp hoặc cần lên lịch chuyển hàng chủ động, AhaMove sẽ giúp bạn đặt xe một cách hiệu quả.</w:t>
      </w:r>
    </w:p>
    <w:p w14:paraId="45CEE240" w14:textId="2D21E6CD" w:rsidR="008D7318" w:rsidRDefault="008D7318" w:rsidP="008D7318">
      <w:pPr>
        <w:pStyle w:val="oancuaDanhsach"/>
        <w:rPr>
          <w:lang w:val="vi-VN"/>
        </w:rPr>
      </w:pPr>
      <w:r w:rsidRPr="004A425B">
        <w:rPr>
          <w:rFonts w:asciiTheme="majorHAnsi" w:hAnsiTheme="majorHAnsi" w:cstheme="majorHAnsi"/>
          <w:noProof/>
          <w:szCs w:val="26"/>
        </w:rPr>
        <w:lastRenderedPageBreak/>
        <w:drawing>
          <wp:inline distT="0" distB="0" distL="0" distR="0" wp14:anchorId="5A5043FC" wp14:editId="544CF6EF">
            <wp:extent cx="4975412" cy="1734274"/>
            <wp:effectExtent l="19050" t="19050" r="15875" b="18415"/>
            <wp:docPr id="15" name="Hình ảnh 15" descr="C:\Users\hoang\AppData\Local\Microsoft\Windows\INetCache\Content.Word\aha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AppData\Local\Microsoft\Windows\INetCache\Content.Word\ahamo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719" cy="1740655"/>
                    </a:xfrm>
                    <a:prstGeom prst="rect">
                      <a:avLst/>
                    </a:prstGeom>
                    <a:noFill/>
                    <a:ln>
                      <a:solidFill>
                        <a:schemeClr val="tx1"/>
                      </a:solidFill>
                    </a:ln>
                  </pic:spPr>
                </pic:pic>
              </a:graphicData>
            </a:graphic>
          </wp:inline>
        </w:drawing>
      </w:r>
    </w:p>
    <w:p w14:paraId="3D110D32" w14:textId="77777777" w:rsidR="008D7318" w:rsidRDefault="008D7318" w:rsidP="008D7318">
      <w:pPr>
        <w:pStyle w:val="oancuaDanhsach"/>
        <w:rPr>
          <w:lang w:val="vi-VN"/>
        </w:rPr>
      </w:pPr>
      <w:r w:rsidRPr="00EF5E82">
        <w:rPr>
          <w:lang w:val="vi-VN"/>
        </w:rPr>
        <w:t>Các chức năng chính của ứng dụng:</w:t>
      </w:r>
    </w:p>
    <w:p w14:paraId="5233F966" w14:textId="77777777" w:rsidR="008D7318" w:rsidRDefault="008D7318" w:rsidP="008D7318">
      <w:pPr>
        <w:pStyle w:val="oancuaDanhsach"/>
        <w:numPr>
          <w:ilvl w:val="0"/>
          <w:numId w:val="11"/>
        </w:numPr>
        <w:rPr>
          <w:lang w:val="vi-VN"/>
        </w:rPr>
      </w:pPr>
      <w:r>
        <w:rPr>
          <w:lang w:val="vi-VN"/>
        </w:rPr>
        <w:t>Đăng nhập.</w:t>
      </w:r>
    </w:p>
    <w:p w14:paraId="2EF3ADC6" w14:textId="77777777" w:rsidR="008D7318" w:rsidRDefault="008D7318" w:rsidP="008D7318">
      <w:pPr>
        <w:pStyle w:val="oancuaDanhsach"/>
        <w:numPr>
          <w:ilvl w:val="0"/>
          <w:numId w:val="11"/>
        </w:numPr>
        <w:rPr>
          <w:lang w:val="vi-VN"/>
        </w:rPr>
      </w:pPr>
      <w:r>
        <w:rPr>
          <w:lang w:val="vi-VN"/>
        </w:rPr>
        <w:t>Quản lý thông tin cá nhân.</w:t>
      </w:r>
    </w:p>
    <w:p w14:paraId="555E5819" w14:textId="77777777" w:rsidR="008D7318" w:rsidRDefault="008D7318" w:rsidP="008D7318">
      <w:pPr>
        <w:pStyle w:val="oancuaDanhsach"/>
        <w:numPr>
          <w:ilvl w:val="0"/>
          <w:numId w:val="11"/>
        </w:numPr>
        <w:rPr>
          <w:lang w:val="vi-VN"/>
        </w:rPr>
      </w:pPr>
      <w:r>
        <w:rPr>
          <w:lang w:val="vi-VN"/>
        </w:rPr>
        <w:t>Gọi xe giao hàng theo yêu cầu.</w:t>
      </w:r>
    </w:p>
    <w:p w14:paraId="1F66A8C0" w14:textId="77777777" w:rsidR="008D7318" w:rsidRDefault="008D7318" w:rsidP="008D7318">
      <w:pPr>
        <w:pStyle w:val="oancuaDanhsach"/>
        <w:numPr>
          <w:ilvl w:val="0"/>
          <w:numId w:val="11"/>
        </w:numPr>
        <w:rPr>
          <w:lang w:val="vi-VN"/>
        </w:rPr>
      </w:pPr>
      <w:r>
        <w:rPr>
          <w:lang w:val="vi-VN"/>
        </w:rPr>
        <w:t>Nhận yêu cầu giao hàng.</w:t>
      </w:r>
    </w:p>
    <w:p w14:paraId="40649648" w14:textId="77777777" w:rsidR="008D7318" w:rsidRDefault="008D7318" w:rsidP="008D7318">
      <w:pPr>
        <w:pStyle w:val="oancuaDanhsach"/>
        <w:numPr>
          <w:ilvl w:val="0"/>
          <w:numId w:val="11"/>
        </w:numPr>
        <w:rPr>
          <w:lang w:val="vi-VN"/>
        </w:rPr>
      </w:pPr>
      <w:r>
        <w:rPr>
          <w:lang w:val="vi-VN"/>
        </w:rPr>
        <w:t>Quản lý lịch sử sử dụng.</w:t>
      </w:r>
    </w:p>
    <w:p w14:paraId="6DE61B66" w14:textId="77777777" w:rsidR="008D7318" w:rsidRDefault="008D7318" w:rsidP="008D7318">
      <w:pPr>
        <w:pStyle w:val="oancuaDanhsach"/>
        <w:numPr>
          <w:ilvl w:val="0"/>
          <w:numId w:val="11"/>
        </w:numPr>
        <w:rPr>
          <w:lang w:val="vi-VN"/>
        </w:rPr>
      </w:pPr>
      <w:r>
        <w:rPr>
          <w:lang w:val="vi-VN"/>
        </w:rPr>
        <w:t>Ví điện tử.</w:t>
      </w:r>
    </w:p>
    <w:p w14:paraId="08A002F2" w14:textId="08FE3EFA" w:rsidR="008D7318" w:rsidRPr="008D7318" w:rsidRDefault="008D7318" w:rsidP="008D7318">
      <w:pPr>
        <w:pStyle w:val="oancuaDanhsach"/>
        <w:numPr>
          <w:ilvl w:val="0"/>
          <w:numId w:val="11"/>
        </w:numPr>
        <w:rPr>
          <w:lang w:val="vi-VN"/>
        </w:rPr>
      </w:pPr>
      <w:r>
        <w:rPr>
          <w:lang w:val="vi-VN"/>
        </w:rPr>
        <w:t>Theo dõi chuyến đi qua bản đồ.</w:t>
      </w:r>
    </w:p>
    <w:p w14:paraId="0A586E1A" w14:textId="15D9DA32" w:rsidR="00360546" w:rsidRDefault="008D7318" w:rsidP="00360546">
      <w:pPr>
        <w:pStyle w:val="oancuaDanhsach"/>
        <w:rPr>
          <w:lang w:val="vi-VN"/>
        </w:rPr>
      </w:pPr>
      <w:r>
        <w:rPr>
          <w:lang w:val="vi-VN"/>
        </w:rPr>
        <w:t>Có thể nói AhaMove là một ứng dụng cung cấp đầy đủ các tính năng của một ứng dụng kết nối giao hàng, cung cấp đa dạng các loại dịch vụ giao hàng cho khách hàng lựa chọn</w:t>
      </w:r>
      <w:r w:rsidR="00B7341C">
        <w:rPr>
          <w:lang w:val="vi-VN"/>
        </w:rPr>
        <w:t xml:space="preserve"> với nhiều tính n</w:t>
      </w:r>
      <w:r w:rsidR="00930729">
        <w:rPr>
          <w:lang w:val="vi-VN"/>
        </w:rPr>
        <w:t>ăng hay</w:t>
      </w:r>
      <w:r>
        <w:rPr>
          <w:lang w:val="vi-VN"/>
        </w:rPr>
        <w:t>. Tuy nhiên ứng dụng vẫn</w:t>
      </w:r>
      <w:r w:rsidR="00930729">
        <w:rPr>
          <w:lang w:val="vi-VN"/>
        </w:rPr>
        <w:t xml:space="preserve"> chỉ dừng lại ở mức độ giao hàng bằng xe máy,</w:t>
      </w:r>
      <w:r>
        <w:rPr>
          <w:lang w:val="vi-VN"/>
        </w:rPr>
        <w:t xml:space="preserve"> </w:t>
      </w:r>
      <w:r w:rsidR="00930729">
        <w:rPr>
          <w:lang w:val="vi-VN"/>
        </w:rPr>
        <w:t>chưa hỗ trợ liên kết với các tài xế xe tải</w:t>
      </w:r>
      <w:r w:rsidR="00360546">
        <w:rPr>
          <w:lang w:val="vi-VN"/>
        </w:rPr>
        <w:t>.</w:t>
      </w:r>
    </w:p>
    <w:p w14:paraId="3C787DD7" w14:textId="0F051B23" w:rsidR="004E2218" w:rsidRDefault="00360546" w:rsidP="004E2218">
      <w:pPr>
        <w:pStyle w:val="oancuaDanhsach"/>
        <w:numPr>
          <w:ilvl w:val="0"/>
          <w:numId w:val="9"/>
        </w:numPr>
        <w:rPr>
          <w:lang w:val="vi-VN"/>
        </w:rPr>
      </w:pPr>
      <w:r w:rsidRPr="00360546">
        <w:rPr>
          <w:lang w:val="vi-VN"/>
        </w:rPr>
        <w:t>ShipVN: ShipVN là hệ thống dịch vụ phần mềm thông minh hỗ trợ tương tác giữa người bán hàng (shop) và người giao hàng (shipper) thông qua thiết bị di động (điện thoại) hoặc máy tính bảng.</w:t>
      </w:r>
    </w:p>
    <w:p w14:paraId="51EECFF3" w14:textId="18B2A9D7" w:rsidR="006444A2" w:rsidRDefault="006444A2" w:rsidP="006444A2">
      <w:pPr>
        <w:pStyle w:val="oancuaDanhsach"/>
        <w:jc w:val="center"/>
        <w:rPr>
          <w:lang w:val="vi-VN"/>
        </w:rPr>
      </w:pPr>
      <w:r w:rsidRPr="004A425B">
        <w:rPr>
          <w:rFonts w:asciiTheme="majorHAnsi" w:hAnsiTheme="majorHAnsi" w:cstheme="majorHAnsi"/>
          <w:b/>
          <w:noProof/>
          <w:szCs w:val="26"/>
        </w:rPr>
        <w:drawing>
          <wp:inline distT="0" distB="0" distL="0" distR="0" wp14:anchorId="6CA62A04" wp14:editId="3DA6C6AD">
            <wp:extent cx="5130112" cy="1947553"/>
            <wp:effectExtent l="19050" t="19050" r="13970" b="14605"/>
            <wp:docPr id="16" name="Hình ảnh 16" descr="C:\Users\hoang\AppData\Local\Microsoft\Windows\INetCache\Content.Word\ship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AppData\Local\Microsoft\Windows\INetCache\Content.Word\shipv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301" cy="1951421"/>
                    </a:xfrm>
                    <a:prstGeom prst="rect">
                      <a:avLst/>
                    </a:prstGeom>
                    <a:noFill/>
                    <a:ln>
                      <a:solidFill>
                        <a:schemeClr val="tx1"/>
                      </a:solidFill>
                    </a:ln>
                  </pic:spPr>
                </pic:pic>
              </a:graphicData>
            </a:graphic>
          </wp:inline>
        </w:drawing>
      </w:r>
    </w:p>
    <w:p w14:paraId="192A4EB6" w14:textId="2C5DD4F9" w:rsidR="006444A2" w:rsidRDefault="006444A2" w:rsidP="006444A2">
      <w:pPr>
        <w:pStyle w:val="oancuaDanhsach"/>
        <w:jc w:val="left"/>
        <w:rPr>
          <w:lang w:val="vi-VN"/>
        </w:rPr>
      </w:pPr>
      <w:r w:rsidRPr="006444A2">
        <w:rPr>
          <w:lang w:val="vi-VN"/>
        </w:rPr>
        <w:t>Các chức năng chính của ứng dụng:</w:t>
      </w:r>
    </w:p>
    <w:p w14:paraId="01984339" w14:textId="77777777" w:rsidR="006444A2" w:rsidRDefault="006444A2" w:rsidP="006444A2">
      <w:pPr>
        <w:pStyle w:val="oancuaDanhsach"/>
        <w:numPr>
          <w:ilvl w:val="0"/>
          <w:numId w:val="12"/>
        </w:numPr>
        <w:rPr>
          <w:lang w:val="vi-VN"/>
        </w:rPr>
      </w:pPr>
      <w:r>
        <w:rPr>
          <w:lang w:val="vi-VN"/>
        </w:rPr>
        <w:lastRenderedPageBreak/>
        <w:t>Đăng nhập.</w:t>
      </w:r>
    </w:p>
    <w:p w14:paraId="495785B6" w14:textId="77777777" w:rsidR="006444A2" w:rsidRDefault="006444A2" w:rsidP="006444A2">
      <w:pPr>
        <w:pStyle w:val="oancuaDanhsach"/>
        <w:numPr>
          <w:ilvl w:val="0"/>
          <w:numId w:val="12"/>
        </w:numPr>
        <w:rPr>
          <w:lang w:val="vi-VN"/>
        </w:rPr>
      </w:pPr>
      <w:r>
        <w:rPr>
          <w:lang w:val="vi-VN"/>
        </w:rPr>
        <w:t>Quản lý thông tin cá nhân.</w:t>
      </w:r>
    </w:p>
    <w:p w14:paraId="3DB16874" w14:textId="77777777" w:rsidR="006444A2" w:rsidRDefault="006444A2" w:rsidP="006444A2">
      <w:pPr>
        <w:pStyle w:val="oancuaDanhsach"/>
        <w:numPr>
          <w:ilvl w:val="0"/>
          <w:numId w:val="12"/>
        </w:numPr>
        <w:rPr>
          <w:lang w:val="vi-VN"/>
        </w:rPr>
      </w:pPr>
      <w:r>
        <w:rPr>
          <w:lang w:val="vi-VN"/>
        </w:rPr>
        <w:t>Gọi xe giao hàng theo yêu cầu.</w:t>
      </w:r>
    </w:p>
    <w:p w14:paraId="5A0102DB" w14:textId="77777777" w:rsidR="006444A2" w:rsidRDefault="006444A2" w:rsidP="006444A2">
      <w:pPr>
        <w:pStyle w:val="oancuaDanhsach"/>
        <w:numPr>
          <w:ilvl w:val="0"/>
          <w:numId w:val="12"/>
        </w:numPr>
        <w:rPr>
          <w:lang w:val="vi-VN"/>
        </w:rPr>
      </w:pPr>
      <w:r>
        <w:rPr>
          <w:lang w:val="vi-VN"/>
        </w:rPr>
        <w:t>Nhận yêu cầu giao hàng.</w:t>
      </w:r>
    </w:p>
    <w:p w14:paraId="26C0145F" w14:textId="42DE3E77" w:rsidR="006444A2" w:rsidRDefault="006444A2" w:rsidP="006444A2">
      <w:pPr>
        <w:pStyle w:val="oancuaDanhsach"/>
        <w:numPr>
          <w:ilvl w:val="0"/>
          <w:numId w:val="12"/>
        </w:numPr>
        <w:rPr>
          <w:lang w:val="vi-VN"/>
        </w:rPr>
      </w:pPr>
      <w:r>
        <w:rPr>
          <w:lang w:val="vi-VN"/>
        </w:rPr>
        <w:t>Ví điện tử.</w:t>
      </w:r>
    </w:p>
    <w:p w14:paraId="630F2808" w14:textId="58CE9D26" w:rsidR="006444A2" w:rsidRDefault="006444A2" w:rsidP="006444A2">
      <w:pPr>
        <w:rPr>
          <w:lang w:val="vi-VN"/>
        </w:rPr>
      </w:pPr>
      <w:r>
        <w:rPr>
          <w:lang w:val="vi-VN"/>
        </w:rPr>
        <w:t>ShipVn là một ứng dụng  cung cấp dịch vụ kết nối giữa các shipper với các shop có nhu cầu. Ứng dụng cung cấp đa dạng các loại hình giao hàng, chuyển hàng, liên kết đăng nhận tin yêu cầu giao hàng từ facebook. Tuy nhiên tương tự như hai ứng dụng khác ở trên, ShipVn vẫn còn một vài hạn chế như giao diện khó sử dụng, đối tượng hướng đến còn hạn chế, chưa có hệ thống tính giá đồng bộ.</w:t>
      </w:r>
    </w:p>
    <w:p w14:paraId="17BAC35F" w14:textId="462D9D7D" w:rsidR="006444A2" w:rsidRPr="006444A2" w:rsidRDefault="006444A2" w:rsidP="006444A2">
      <w:pPr>
        <w:rPr>
          <w:lang w:val="vi-VN"/>
        </w:rPr>
      </w:pPr>
      <w:r>
        <w:rPr>
          <w:lang w:val="vi-VN"/>
        </w:rPr>
        <w:t>Từ việc khảo sát các ứng dụng kể trên, nhận thấy mỗi ứng dụng đều có điểm mạnh và điểm yếu riêng, cần được cải tiến. Sinh viên đề xuất ra hệ thống các chức năng cần có cho một ứng dụng gọi xe giao hàng, với hai nhôm chức năng là nhôm chức năng cơ bản và nâng cao</w:t>
      </w:r>
      <w:bookmarkStart w:id="48" w:name="_GoBack"/>
      <w:bookmarkEnd w:id="48"/>
    </w:p>
    <w:p w14:paraId="74A1FE36" w14:textId="1EAABEEA" w:rsidR="00063D42" w:rsidRPr="00360546" w:rsidRDefault="004E2218" w:rsidP="00063D42">
      <w:pPr>
        <w:pStyle w:val="oancuaDanhsach"/>
        <w:rPr>
          <w:lang w:val="vi-VN"/>
        </w:rPr>
      </w:pPr>
      <w:r>
        <w:rPr>
          <w:lang w:val="vi-VN"/>
        </w:rPr>
        <w:br w:type="textWrapping" w:clear="all"/>
      </w:r>
    </w:p>
    <w:p w14:paraId="64E0031A" w14:textId="3F07115B" w:rsidR="00EF5E82" w:rsidRPr="00EF5E82" w:rsidRDefault="00B50B5B" w:rsidP="00EF5E82">
      <w:pPr>
        <w:rPr>
          <w:lang w:val="vi-VN"/>
        </w:rPr>
      </w:pPr>
      <w:r>
        <w:rPr>
          <w:lang w:val="vi-VN"/>
        </w:rPr>
        <w:t xml:space="preserve"> </w:t>
      </w:r>
    </w:p>
    <w:p w14:paraId="61AD4900" w14:textId="7D2D82EB" w:rsidR="001A39FB" w:rsidRPr="006840A6" w:rsidRDefault="004A1EDD" w:rsidP="001A39FB">
      <w:pPr>
        <w:pStyle w:val="u2"/>
        <w:rPr>
          <w:lang w:val="vi-VN"/>
        </w:rPr>
      </w:pPr>
      <w:bookmarkStart w:id="49" w:name="_Ref512670741"/>
      <w:bookmarkStart w:id="50" w:name="_Toc512713187"/>
      <w:r w:rsidRPr="006840A6">
        <w:rPr>
          <w:lang w:val="vi-VN"/>
        </w:rPr>
        <w:t>Tổng quan</w:t>
      </w:r>
      <w:r>
        <w:rPr>
          <w:lang w:val="vi-VN"/>
        </w:rPr>
        <w:t xml:space="preserve"> </w:t>
      </w:r>
      <w:r w:rsidR="006E65A6">
        <w:rPr>
          <w:lang w:val="vi-VN"/>
        </w:rPr>
        <w:t>chức năng</w:t>
      </w:r>
      <w:bookmarkEnd w:id="46"/>
      <w:bookmarkEnd w:id="47"/>
      <w:bookmarkEnd w:id="49"/>
      <w:bookmarkEnd w:id="50"/>
    </w:p>
    <w:p w14:paraId="2A2EA462" w14:textId="7D7E7FE7" w:rsidR="00DE10F4" w:rsidRPr="00F02773" w:rsidRDefault="004D1582" w:rsidP="00DE10F4">
      <w:r w:rsidRPr="00541FC9">
        <w:rPr>
          <w:lang w:val="vi-VN"/>
        </w:rPr>
        <w:t>Phần</w:t>
      </w:r>
      <w:r w:rsidR="006840A6" w:rsidRPr="00541FC9">
        <w:rPr>
          <w:lang w:val="vi-VN"/>
        </w:rPr>
        <w:t xml:space="preserve"> </w:t>
      </w:r>
      <w:r w:rsidR="006840A6">
        <w:fldChar w:fldCharType="begin"/>
      </w:r>
      <w:r w:rsidR="006840A6" w:rsidRPr="00541FC9">
        <w:rPr>
          <w:lang w:val="vi-VN"/>
        </w:rPr>
        <w:instrText xml:space="preserve"> REF _Ref512670741 \r \h </w:instrText>
      </w:r>
      <w:r w:rsidR="006840A6">
        <w:fldChar w:fldCharType="separate"/>
      </w:r>
      <w:r w:rsidR="00880FFD" w:rsidRPr="00541FC9">
        <w:rPr>
          <w:lang w:val="vi-VN"/>
        </w:rPr>
        <w:t>2.2</w:t>
      </w:r>
      <w:r w:rsidR="006840A6">
        <w:fldChar w:fldCharType="end"/>
      </w:r>
      <w:r w:rsidR="00E8584F" w:rsidRPr="00541FC9">
        <w:rPr>
          <w:lang w:val="vi-VN"/>
        </w:rPr>
        <w:t xml:space="preserve"> </w:t>
      </w:r>
      <w:r w:rsidR="006840A6" w:rsidRPr="00541FC9">
        <w:rPr>
          <w:lang w:val="vi-VN"/>
        </w:rPr>
        <w:t xml:space="preserve">này </w:t>
      </w:r>
      <w:r w:rsidR="00E8584F" w:rsidRPr="00541FC9">
        <w:rPr>
          <w:lang w:val="vi-VN"/>
        </w:rPr>
        <w:t xml:space="preserve">có nhiệm vụ </w:t>
      </w:r>
      <w:r w:rsidR="006E65A6" w:rsidRPr="00541FC9">
        <w:rPr>
          <w:lang w:val="vi-VN"/>
        </w:rPr>
        <w:t>tóm tắt các chức năng của phần mềm</w:t>
      </w:r>
      <w:r w:rsidR="006E65A6">
        <w:rPr>
          <w:lang w:val="vi-VN"/>
        </w:rPr>
        <w:t xml:space="preserve">. </w:t>
      </w:r>
      <w:r w:rsidR="006840A6" w:rsidRPr="00541FC9">
        <w:rPr>
          <w:lang w:val="vi-VN"/>
        </w:rPr>
        <w:t xml:space="preserve">Trong </w:t>
      </w:r>
      <w:r w:rsidRPr="00541FC9">
        <w:rPr>
          <w:lang w:val="vi-VN"/>
        </w:rPr>
        <w:t>phần</w:t>
      </w:r>
      <w:r w:rsidR="006840A6" w:rsidRPr="00541FC9">
        <w:rPr>
          <w:lang w:val="vi-VN"/>
        </w:rPr>
        <w:t xml:space="preserve"> này, sinh viên lưu ý chỉ </w:t>
      </w:r>
      <w:r w:rsidR="006E65A6">
        <w:rPr>
          <w:lang w:val="vi-VN"/>
        </w:rPr>
        <w:t>mô tả</w:t>
      </w:r>
      <w:r w:rsidR="006840A6" w:rsidRPr="00541FC9">
        <w:rPr>
          <w:lang w:val="vi-VN"/>
        </w:rPr>
        <w:t xml:space="preserve"> chức năng</w:t>
      </w:r>
      <w:r w:rsidR="006840A6">
        <w:rPr>
          <w:lang w:val="vi-VN"/>
        </w:rPr>
        <w:t xml:space="preserve"> mức cao (tổng quan)</w:t>
      </w:r>
      <w:r w:rsidRPr="00541FC9">
        <w:rPr>
          <w:lang w:val="vi-VN"/>
        </w:rPr>
        <w:t xml:space="preserve"> mà không</w:t>
      </w:r>
      <w:r w:rsidR="006E65A6">
        <w:rPr>
          <w:lang w:val="vi-VN"/>
        </w:rPr>
        <w:t xml:space="preserve"> đặc </w:t>
      </w:r>
      <w:r w:rsidR="006840A6">
        <w:rPr>
          <w:lang w:val="vi-VN"/>
        </w:rPr>
        <w:t>tả chi tiết cho từng chức năng</w:t>
      </w:r>
      <w:r w:rsidRPr="00541FC9">
        <w:rPr>
          <w:lang w:val="vi-VN"/>
        </w:rPr>
        <w:t xml:space="preserve">. </w:t>
      </w:r>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80FFD">
        <w:rPr>
          <w:lang w:val="vi-VN"/>
        </w:rPr>
        <w:t>2.3</w:t>
      </w:r>
      <w:r w:rsidR="00F02773">
        <w:rPr>
          <w:lang w:val="vi-VN"/>
        </w:rPr>
        <w:fldChar w:fldCharType="end"/>
      </w:r>
      <w:r w:rsidR="00F02773">
        <w:t>.</w:t>
      </w:r>
    </w:p>
    <w:p w14:paraId="4FD65FBD" w14:textId="77777777" w:rsidR="001A39FB" w:rsidRDefault="001A39FB" w:rsidP="001A39FB">
      <w:pPr>
        <w:pStyle w:val="u3"/>
      </w:pPr>
      <w:bookmarkStart w:id="51" w:name="_Toc510882198"/>
      <w:bookmarkStart w:id="52" w:name="_Toc512713188"/>
      <w:r>
        <w:t>Biểu đồ use case tổng quan</w:t>
      </w:r>
      <w:bookmarkEnd w:id="51"/>
      <w:bookmarkEnd w:id="52"/>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u3"/>
      </w:pPr>
      <w:bookmarkStart w:id="53" w:name="_Ref512427450"/>
      <w:bookmarkStart w:id="54" w:name="_Toc512713189"/>
      <w:r>
        <w:lastRenderedPageBreak/>
        <w:t>Biểu đồ use case phân rã XYZ</w:t>
      </w:r>
      <w:bookmarkEnd w:id="53"/>
      <w:bookmarkEnd w:id="54"/>
    </w:p>
    <w:p w14:paraId="463DD04F" w14:textId="3B340502"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80FFD">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u3"/>
      </w:pPr>
      <w:bookmarkStart w:id="55" w:name="_Toc510882200"/>
      <w:bookmarkStart w:id="56" w:name="_Ref510900869"/>
      <w:bookmarkStart w:id="57" w:name="_Toc512713190"/>
      <w:r>
        <w:t>Quy trình nghiệp vụ</w:t>
      </w:r>
      <w:bookmarkEnd w:id="55"/>
      <w:bookmarkEnd w:id="56"/>
      <w:bookmarkEnd w:id="57"/>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u2"/>
      </w:pPr>
      <w:bookmarkStart w:id="58" w:name="_Ref510820909"/>
      <w:bookmarkStart w:id="59" w:name="_Toc510882201"/>
      <w:bookmarkStart w:id="60" w:name="_Ref512671043"/>
      <w:bookmarkStart w:id="61" w:name="_Toc512713191"/>
      <w:r>
        <w:t xml:space="preserve">Đặc tả </w:t>
      </w:r>
      <w:bookmarkEnd w:id="58"/>
      <w:bookmarkEnd w:id="59"/>
      <w:r w:rsidR="00394844">
        <w:t>chức năng</w:t>
      </w:r>
      <w:bookmarkEnd w:id="60"/>
      <w:bookmarkEnd w:id="61"/>
    </w:p>
    <w:p w14:paraId="2EF9A184" w14:textId="3C7B2C38"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Pr="003542B0">
        <w:t xml:space="preserve">Dữ liệu vào, </w:t>
      </w:r>
      <w:r w:rsidR="00AC15FE">
        <w:t xml:space="preserve">và (iv) </w:t>
      </w:r>
      <w:r w:rsidRPr="003542B0">
        <w:t xml:space="preserve">Dữ liệu ra.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u3"/>
        <w:rPr>
          <w:lang w:val="vi-VN"/>
        </w:rPr>
      </w:pPr>
      <w:bookmarkStart w:id="62" w:name="_Toc512713192"/>
      <w:r>
        <w:rPr>
          <w:lang w:val="vi-VN"/>
        </w:rPr>
        <w:t>Đặc tả use case A</w:t>
      </w:r>
      <w:bookmarkEnd w:id="62"/>
    </w:p>
    <w:p w14:paraId="10B49B70" w14:textId="77777777" w:rsidR="00D43C02" w:rsidRPr="00D43C02" w:rsidRDefault="00D43C02">
      <w:pPr>
        <w:rPr>
          <w:lang w:val="vi-VN"/>
        </w:rPr>
      </w:pPr>
    </w:p>
    <w:p w14:paraId="2FF8D32A" w14:textId="3B44DA69" w:rsidR="003F2F1C" w:rsidRDefault="003F2F1C" w:rsidP="0098717D">
      <w:pPr>
        <w:pStyle w:val="u3"/>
        <w:rPr>
          <w:lang w:val="vi-VN"/>
        </w:rPr>
      </w:pPr>
      <w:bookmarkStart w:id="63" w:name="_Toc512713193"/>
      <w:r>
        <w:rPr>
          <w:lang w:val="vi-VN"/>
        </w:rPr>
        <w:lastRenderedPageBreak/>
        <w:t>Đặc tả use case B</w:t>
      </w:r>
      <w:bookmarkEnd w:id="63"/>
    </w:p>
    <w:p w14:paraId="5B7BC43C" w14:textId="77777777" w:rsidR="004D1F12" w:rsidRPr="0098717D" w:rsidRDefault="004D1F12">
      <w:pPr>
        <w:rPr>
          <w:lang w:val="vi-VN"/>
        </w:rPr>
      </w:pPr>
    </w:p>
    <w:p w14:paraId="39B61F18" w14:textId="77777777" w:rsidR="003542B0" w:rsidRDefault="003542B0" w:rsidP="003542B0">
      <w:pPr>
        <w:pStyle w:val="u2"/>
      </w:pPr>
      <w:bookmarkStart w:id="64" w:name="_Toc510882202"/>
      <w:bookmarkStart w:id="65" w:name="_Toc512713194"/>
      <w:r>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u1"/>
        <w:framePr w:w="9076" w:wrap="notBeside" w:hAnchor="page" w:x="1862" w:y="63"/>
      </w:pPr>
      <w:bookmarkStart w:id="66" w:name="_Toc512713195"/>
      <w:bookmarkStart w:id="67" w:name="_Ref510876811"/>
      <w:bookmarkStart w:id="68" w:name="_Toc510882203"/>
      <w:r>
        <w:lastRenderedPageBreak/>
        <w:t>Công nghệ sử dụng</w:t>
      </w:r>
      <w:bookmarkEnd w:id="66"/>
      <w:r w:rsidR="00A81686">
        <w:rPr>
          <w:lang w:val="vi-VN"/>
        </w:rPr>
        <w:t xml:space="preserve"> </w:t>
      </w:r>
      <w:bookmarkEnd w:id="67"/>
      <w:bookmarkEnd w:id="68"/>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50BFDC87" w14:textId="50B55DFB"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80FFD">
        <w:t>A.7</w:t>
      </w:r>
      <w:r w:rsidR="00713098">
        <w:fldChar w:fldCharType="end"/>
      </w:r>
      <w:r>
        <w:t>).</w:t>
      </w:r>
    </w:p>
    <w:p w14:paraId="0E960149" w14:textId="77777777" w:rsidR="002B7979" w:rsidRDefault="002B7979" w:rsidP="00902170">
      <w:pPr>
        <w:pStyle w:val="u1"/>
        <w:framePr w:w="8485" w:wrap="notBeside" w:yAlign="top"/>
      </w:pPr>
      <w:bookmarkStart w:id="69" w:name="_Toc510882204"/>
      <w:bookmarkStart w:id="70" w:name="_Ref512428284"/>
      <w:bookmarkStart w:id="71" w:name="_Toc512713196"/>
      <w:r>
        <w:lastRenderedPageBreak/>
        <w:t>Phát triển và triển khai ứng dụng</w:t>
      </w:r>
      <w:bookmarkEnd w:id="69"/>
      <w:bookmarkEnd w:id="70"/>
      <w:bookmarkEnd w:id="71"/>
    </w:p>
    <w:p w14:paraId="2BBC17B3" w14:textId="77777777" w:rsidR="00944075" w:rsidRDefault="00944075" w:rsidP="00944075">
      <w:pPr>
        <w:pStyle w:val="u2"/>
      </w:pPr>
      <w:bookmarkStart w:id="72" w:name="_Toc510882205"/>
      <w:bookmarkStart w:id="73" w:name="_Toc512713197"/>
      <w:r>
        <w:t>Thiết kế kiến trúc</w:t>
      </w:r>
      <w:bookmarkEnd w:id="72"/>
      <w:bookmarkEnd w:id="73"/>
    </w:p>
    <w:p w14:paraId="69E6011F" w14:textId="77777777" w:rsidR="00944075" w:rsidRDefault="00944075" w:rsidP="00944075">
      <w:pPr>
        <w:pStyle w:val="u3"/>
      </w:pPr>
      <w:bookmarkStart w:id="74" w:name="_Ref510798848"/>
      <w:bookmarkStart w:id="75" w:name="_Toc510882206"/>
      <w:bookmarkStart w:id="76" w:name="_Toc51271319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u3"/>
      </w:pPr>
      <w:bookmarkStart w:id="77" w:name="_Toc510882207"/>
      <w:bookmarkStart w:id="78" w:name="_Toc512713199"/>
      <w:r>
        <w:t>Thiết kế tổng quan</w:t>
      </w:r>
      <w:bookmarkEnd w:id="77"/>
      <w:bookmarkEnd w:id="78"/>
    </w:p>
    <w:p w14:paraId="087F55BC" w14:textId="7AD2FD34"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80FFD" w:rsidRPr="00880FFD">
        <w:t xml:space="preserve">Hình </w:t>
      </w:r>
      <w:r w:rsidR="00880FFD" w:rsidRPr="00880FFD">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182D845" w:rsidR="00E76AD2" w:rsidRDefault="00D219BB" w:rsidP="00D219BB">
      <w:pPr>
        <w:pStyle w:val="Chuthich"/>
      </w:pPr>
      <w:bookmarkStart w:id="79" w:name="_Ref510800624"/>
      <w:bookmarkStart w:id="80" w:name="_Toc512675503"/>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u3"/>
      </w:pPr>
      <w:bookmarkStart w:id="81" w:name="_Toc510882208"/>
      <w:bookmarkStart w:id="82" w:name="_Toc512713200"/>
      <w:r>
        <w:t xml:space="preserve">Thiết kế </w:t>
      </w:r>
      <w:r w:rsidR="00562E49">
        <w:t xml:space="preserve">chi tiết </w:t>
      </w:r>
      <w:r>
        <w:t>gói</w:t>
      </w:r>
      <w:bookmarkEnd w:id="81"/>
      <w:bookmarkEnd w:id="82"/>
    </w:p>
    <w:p w14:paraId="2BDE3D3D" w14:textId="4CFEB27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80FFD" w:rsidRPr="00880FFD">
        <w:t xml:space="preserve">Hình </w:t>
      </w:r>
      <w:r w:rsidR="00880FFD" w:rsidRPr="00880FFD">
        <w:rPr>
          <w:noProof/>
        </w:rPr>
        <w:t>2</w:t>
      </w:r>
      <w:r w:rsidR="00A557AC" w:rsidRPr="006864E5">
        <w:fldChar w:fldCharType="end"/>
      </w:r>
      <w:r w:rsidR="00A557AC" w:rsidRPr="006864E5">
        <w:t>.</w:t>
      </w:r>
    </w:p>
    <w:p w14:paraId="07E0194B" w14:textId="2B40885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80FFD" w:rsidRPr="00880FFD">
        <w:t xml:space="preserve">Hình </w:t>
      </w:r>
      <w:r w:rsidR="00880FFD" w:rsidRPr="00880FFD">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444F9914" w:rsidR="00B7783B" w:rsidRDefault="00B7783B" w:rsidP="00B7783B">
      <w:pPr>
        <w:pStyle w:val="Chuthich"/>
      </w:pPr>
      <w:bookmarkStart w:id="83" w:name="_Ref510813460"/>
      <w:bookmarkStart w:id="84" w:name="_Toc512675504"/>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80FFD">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u2"/>
      </w:pPr>
      <w:bookmarkStart w:id="85" w:name="_Toc510882209"/>
      <w:bookmarkStart w:id="86" w:name="_Toc512713201"/>
      <w:r>
        <w:t>Thiết kế chi tiết</w:t>
      </w:r>
      <w:bookmarkEnd w:id="85"/>
      <w:bookmarkEnd w:id="86"/>
    </w:p>
    <w:p w14:paraId="056A3C21" w14:textId="77777777" w:rsidR="000652EC" w:rsidRPr="000652EC" w:rsidRDefault="002757EA" w:rsidP="002757EA">
      <w:pPr>
        <w:pStyle w:val="u3"/>
      </w:pPr>
      <w:bookmarkStart w:id="87" w:name="_Toc510882210"/>
      <w:bookmarkStart w:id="88" w:name="_Ref510900858"/>
      <w:bookmarkStart w:id="89" w:name="_Toc512713202"/>
      <w:r>
        <w:t>Thiết kế giao diện</w:t>
      </w:r>
      <w:bookmarkEnd w:id="87"/>
      <w:bookmarkEnd w:id="88"/>
      <w:bookmarkEnd w:id="89"/>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u3"/>
      </w:pPr>
      <w:bookmarkStart w:id="90" w:name="_Toc510882211"/>
      <w:bookmarkStart w:id="91" w:name="_Toc512713203"/>
      <w:r>
        <w:lastRenderedPageBreak/>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u3"/>
      </w:pPr>
      <w:bookmarkStart w:id="92" w:name="_Toc510882212"/>
      <w:bookmarkStart w:id="93" w:name="_Toc51271320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u2"/>
      </w:pPr>
      <w:bookmarkStart w:id="94" w:name="_Toc510882213"/>
      <w:bookmarkStart w:id="95" w:name="_Toc512713205"/>
      <w:r>
        <w:t>Xây dựng ứng dụng</w:t>
      </w:r>
      <w:bookmarkEnd w:id="94"/>
      <w:bookmarkEnd w:id="95"/>
    </w:p>
    <w:p w14:paraId="4DB08E93" w14:textId="31A80F05" w:rsidR="00396901" w:rsidRPr="00396901" w:rsidRDefault="00916F82" w:rsidP="00916F82">
      <w:pPr>
        <w:pStyle w:val="u3"/>
      </w:pPr>
      <w:bookmarkStart w:id="96" w:name="_Toc512713206"/>
      <w:r>
        <w:t>Thư viện và công cụ sử dụng</w:t>
      </w:r>
      <w:bookmarkEnd w:id="96"/>
    </w:p>
    <w:p w14:paraId="66AD2CA7" w14:textId="77AB2A0C"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80FFD" w:rsidRPr="00880FFD">
        <w:t xml:space="preserve">Bảng </w:t>
      </w:r>
      <w:r w:rsidR="00880FFD" w:rsidRPr="00880FFD">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7CD5BA7F" w:rsidR="00782882" w:rsidRDefault="00782882" w:rsidP="00782882">
      <w:pPr>
        <w:pStyle w:val="Chuthich"/>
        <w:keepNext/>
      </w:pPr>
      <w:bookmarkStart w:id="97" w:name="_Ref510867076"/>
      <w:bookmarkStart w:id="98" w:name="_Toc512675506"/>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80FFD">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rPr>
                <w:sz w:val="24"/>
              </w:rPr>
            </w:pPr>
            <w:r w:rsidRPr="005A5649">
              <w:rPr>
                <w:sz w:val="24"/>
              </w:rPr>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rPr>
                <w:sz w:val="24"/>
              </w:rPr>
            </w:pPr>
            <w:r w:rsidRPr="005A5649">
              <w:rPr>
                <w:sz w:val="24"/>
              </w:rPr>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sz w:val="24"/>
              </w:rPr>
            </w:pPr>
            <w:r w:rsidRPr="007F0510">
              <w:rPr>
                <w:bCs/>
                <w:sz w:val="24"/>
              </w:rPr>
              <w:t>v.v</w:t>
            </w:r>
            <w:r>
              <w:rPr>
                <w:bCs/>
                <w:sz w:val="24"/>
              </w:rPr>
              <w:t>.</w:t>
            </w:r>
          </w:p>
        </w:tc>
        <w:tc>
          <w:tcPr>
            <w:tcW w:w="2835" w:type="dxa"/>
            <w:shd w:val="clear" w:color="auto" w:fill="auto"/>
          </w:tcPr>
          <w:p w14:paraId="73B41FFA" w14:textId="4F4702A6" w:rsidR="00FB6BF0" w:rsidRPr="007F0510" w:rsidRDefault="007F0510" w:rsidP="005A5649">
            <w:pPr>
              <w:spacing w:line="240" w:lineRule="auto"/>
              <w:rPr>
                <w:sz w:val="24"/>
              </w:rPr>
            </w:pPr>
            <w:r w:rsidRPr="007F0510">
              <w:rPr>
                <w:sz w:val="24"/>
              </w:rPr>
              <w:t>v.v</w:t>
            </w:r>
            <w:r>
              <w:rPr>
                <w:sz w:val="24"/>
              </w:rPr>
              <w:t>.</w:t>
            </w:r>
          </w:p>
        </w:tc>
        <w:tc>
          <w:tcPr>
            <w:tcW w:w="3402" w:type="dxa"/>
            <w:shd w:val="clear" w:color="auto" w:fill="auto"/>
          </w:tcPr>
          <w:p w14:paraId="603BB4C7" w14:textId="6B1993C6" w:rsidR="00FB6BF0" w:rsidRPr="005A5649" w:rsidRDefault="007F0510" w:rsidP="005A5649">
            <w:pPr>
              <w:spacing w:line="240" w:lineRule="auto"/>
              <w:rPr>
                <w:sz w:val="24"/>
              </w:rPr>
            </w:pPr>
            <w:r>
              <w:rPr>
                <w:sz w:val="24"/>
              </w:rPr>
              <w:t>v.v.</w:t>
            </w:r>
          </w:p>
        </w:tc>
      </w:tr>
    </w:tbl>
    <w:p w14:paraId="5362B8F7" w14:textId="7A6AADFE" w:rsidR="007F0510" w:rsidRDefault="007F0510" w:rsidP="00587574">
      <w:pPr>
        <w:pStyle w:val="u3"/>
      </w:pPr>
      <w:bookmarkStart w:id="99" w:name="_Toc512713207"/>
      <w:r>
        <w:lastRenderedPageBreak/>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u3"/>
      </w:pPr>
      <w:bookmarkStart w:id="100" w:name="_Toc512713208"/>
      <w:r>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101" w:name="_Toc510882214"/>
      <w:bookmarkStart w:id="102" w:name="_Toc51271320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103" w:name="_Toc510882215"/>
      <w:bookmarkStart w:id="104" w:name="_Toc51271321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u1"/>
        <w:framePr w:wrap="notBeside"/>
      </w:pPr>
      <w:bookmarkStart w:id="105" w:name="_Toc510882216"/>
      <w:bookmarkStart w:id="106" w:name="_Ref512428104"/>
      <w:bookmarkStart w:id="107" w:name="_Ref512461958"/>
      <w:bookmarkStart w:id="108" w:name="_Ref512461966"/>
      <w:bookmarkStart w:id="109" w:name="_Toc51271321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10" w:name="_Toc510882217"/>
      <w:bookmarkStart w:id="111" w:name="_Toc512713212"/>
      <w:r w:rsidRPr="00230F73">
        <w:rPr>
          <w:lang w:val="vi-VN"/>
        </w:rPr>
        <w:lastRenderedPageBreak/>
        <w:t>Kết luận và hướng phát triển</w:t>
      </w:r>
      <w:bookmarkEnd w:id="110"/>
      <w:bookmarkEnd w:id="111"/>
    </w:p>
    <w:p w14:paraId="564ED730" w14:textId="77777777" w:rsidR="00D6037E" w:rsidRDefault="00D6037E" w:rsidP="00D6037E">
      <w:pPr>
        <w:pStyle w:val="u2"/>
      </w:pPr>
      <w:bookmarkStart w:id="112" w:name="_Toc510882218"/>
      <w:bookmarkStart w:id="113" w:name="_Toc51271321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14" w:name="_Toc510882219"/>
      <w:bookmarkStart w:id="115" w:name="_Toc51271321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16" w:name="_Toc510882220"/>
      <w:bookmarkStart w:id="117" w:name="_Toc51271321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18" w:name="_Ref510859830"/>
      <w:r>
        <w:t>Hovy E</w:t>
      </w:r>
      <w:r w:rsidR="00795817">
        <w:t>. H.</w:t>
      </w:r>
      <w:r>
        <w:t>, Automated Discourse Generation Using Discourse Structure Relations, Artificial Intelligence, Elsevier Science Publishers, 63: 341-385, 1993.</w:t>
      </w:r>
      <w:bookmarkEnd w:id="118"/>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19" w:name="_Ref510859949"/>
      <w:r>
        <w:t>Peterson L. L. and Davie B. S. ,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21" w:name="_Ref510859926"/>
      <w:r>
        <w:lastRenderedPageBreak/>
        <w:t>Poesio M. and Di Eugenio B., Discourse Structure and Anaphoric Accessibility, In Proc. of the ESSLLI Workshop on Information Structure, Discourse Structure and Discourse Semantics, Helsinki, 2001.</w:t>
      </w:r>
      <w:bookmarkEnd w:id="121"/>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5"/>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u1"/>
        <w:framePr w:wrap="notBeside"/>
        <w:numPr>
          <w:ilvl w:val="0"/>
          <w:numId w:val="0"/>
        </w:numPr>
      </w:pPr>
      <w:bookmarkStart w:id="123" w:name="_Toc510882221"/>
      <w:bookmarkStart w:id="124" w:name="_Toc51271321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u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u8"/>
      </w:pPr>
      <w:bookmarkStart w:id="136" w:name="_Ref510900821"/>
      <w:bookmarkStart w:id="137" w:name="_Ref510900913"/>
      <w:bookmarkStart w:id="138" w:name="_Toc51271321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61808AC2" w:rsidR="007E6CE3" w:rsidRDefault="007E6CE3" w:rsidP="00A4396D">
      <w:pPr>
        <w:pStyle w:val="oancuaDanhsach"/>
        <w:numPr>
          <w:ilvl w:val="0"/>
          <w:numId w:val="4"/>
        </w:numPr>
      </w:pPr>
      <w:r>
        <w:t>Đây là mục 1</w:t>
      </w:r>
      <w:r w:rsidR="00D80098">
        <w:t xml:space="preserve"> – </w:t>
      </w:r>
      <w:r>
        <w:t xml:space="preserve">Thực sự không còn cách nào khác </w:t>
      </w:r>
      <w:r w:rsidR="008D7318">
        <w:t>em</w:t>
      </w:r>
      <w:r>
        <w:t xml:space="preserve"> </w:t>
      </w:r>
      <w:r w:rsidR="008A671E">
        <w:t>mới dùng đến b</w:t>
      </w:r>
      <w:r>
        <w:t>ullet trong báo cáo.</w:t>
      </w:r>
    </w:p>
    <w:p w14:paraId="5618C5EA" w14:textId="6DC1AA5E" w:rsidR="007E6CE3" w:rsidRDefault="00D80098" w:rsidP="00A4396D">
      <w:pPr>
        <w:pStyle w:val="oancuaDanhsach"/>
        <w:numPr>
          <w:ilvl w:val="0"/>
          <w:numId w:val="4"/>
        </w:numPr>
      </w:pPr>
      <w:r>
        <w:t xml:space="preserve">Đây là mục 2 – </w:t>
      </w:r>
      <w:r w:rsidR="007E6CE3">
        <w:t xml:space="preserve">Nghĩ lại thì </w:t>
      </w:r>
      <w:r w:rsidR="008D7318">
        <w:t>em</w:t>
      </w:r>
      <w:r w:rsidR="007E6CE3">
        <w:t xml:space="preserve"> </w:t>
      </w:r>
      <w:r w:rsidR="0055239C">
        <w:t xml:space="preserve">có thể </w:t>
      </w:r>
      <w:r w:rsidR="007E6CE3">
        <w:t xml:space="preserve">không cần dùng </w:t>
      </w:r>
      <w:r w:rsidR="008A671E">
        <w:t>b</w:t>
      </w:r>
      <w:r w:rsidR="007E6CE3">
        <w:t>ullet cũng được</w:t>
      </w:r>
      <w:r w:rsidR="000A12A3">
        <w:t xml:space="preserve">. Nên </w:t>
      </w:r>
      <w:r w:rsidR="008D7318">
        <w:t>em</w:t>
      </w:r>
      <w:r w:rsidR="000A12A3">
        <w:t xml:space="preserve"> sẽ </w:t>
      </w:r>
      <w:r w:rsidR="00003E1F">
        <w:t>xóa b</w:t>
      </w:r>
      <w:r w:rsidR="00313FE2">
        <w:t xml:space="preserve">ullet và </w:t>
      </w:r>
      <w:r w:rsidR="000A12A3">
        <w:t xml:space="preserve">tổ chức lại hai mục này trong báo cáo của mình cho khoa học hơn. </w:t>
      </w:r>
      <w:r w:rsidR="008D7318">
        <w:t>Em</w:t>
      </w:r>
      <w:r w:rsidR="001E60FF">
        <w:t xml:space="preserve">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w:t>
      </w:r>
      <w:r w:rsidR="008D7318">
        <w:t>em</w:t>
      </w:r>
      <w:r w:rsidR="001E60FF">
        <w:t xml:space="preserve">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u8"/>
      </w:pPr>
      <w:bookmarkStart w:id="139" w:name="_Toc51271321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u8"/>
      </w:pPr>
      <w:bookmarkStart w:id="140" w:name="_Ref510900730"/>
      <w:bookmarkStart w:id="141" w:name="_Ref510900844"/>
      <w:bookmarkStart w:id="142" w:name="_Toc51271322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huthich"/>
        <w:keepNext/>
      </w:pPr>
      <w:bookmarkStart w:id="143" w:name="_Ref510865676"/>
      <w:bookmarkStart w:id="144" w:name="_Ref510866109"/>
      <w:bookmarkStart w:id="145"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u8"/>
      </w:pPr>
      <w:bookmarkStart w:id="146" w:name="_Toc51271322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huthich"/>
      </w:pPr>
      <w:bookmarkStart w:id="147" w:name="_Ref510866767"/>
      <w:bookmarkStart w:id="148" w:name="_Toc512675505"/>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47"/>
      <w:r>
        <w:t xml:space="preserve"> Ví dụ hình vẽ</w:t>
      </w:r>
      <w:bookmarkEnd w:id="148"/>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u8"/>
      </w:pPr>
      <w:bookmarkStart w:id="149" w:name="_Ref512426187"/>
      <w:bookmarkStart w:id="150" w:name="_Ref512426300"/>
      <w:bookmarkStart w:id="151" w:name="_Toc51271322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ThamchiuCcchu"/>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u8"/>
      </w:pPr>
      <w:bookmarkStart w:id="152" w:name="_Ref510902784"/>
      <w:bookmarkStart w:id="153" w:name="_Toc51271322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4E221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huthich"/>
      </w:pPr>
      <w:bookmarkStart w:id="154" w:name="_Ref510870922"/>
      <w:bookmarkStart w:id="155"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u8"/>
      </w:pPr>
      <w:bookmarkStart w:id="156" w:name="_Ref512675348"/>
      <w:bookmarkStart w:id="157" w:name="_Toc512713224"/>
      <w:r>
        <w:t xml:space="preserve">Tham </w:t>
      </w:r>
      <w:r w:rsidRPr="00DD3F23">
        <w:t>chiếu</w:t>
      </w:r>
      <w:r>
        <w:t xml:space="preserve"> chéo</w:t>
      </w:r>
      <w:bookmarkEnd w:id="156"/>
      <w:bookmarkEnd w:id="157"/>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u8"/>
      </w:pPr>
      <w:bookmarkStart w:id="158" w:name="_Toc512713225"/>
      <w:r>
        <w:t>Cập nhật mục lục và</w:t>
      </w:r>
      <w:r w:rsidR="000D09C2">
        <w:t xml:space="preserve"> tham chiếu chéo</w:t>
      </w:r>
      <w:bookmarkEnd w:id="158"/>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u8"/>
      </w:pPr>
      <w:bookmarkStart w:id="159" w:name="_Ref510883225"/>
      <w:bookmarkStart w:id="160" w:name="_Toc51271322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u7"/>
      </w:pPr>
      <w:bookmarkStart w:id="161" w:name="_Ref510903616"/>
      <w:bookmarkStart w:id="162" w:name="_Toc51271322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u8"/>
        <w:rPr>
          <w:lang w:val="vi-VN"/>
        </w:rPr>
      </w:pPr>
      <w:bookmarkStart w:id="163" w:name="_Ref510903612"/>
      <w:bookmarkStart w:id="164" w:name="_Toc512713228"/>
      <w:r w:rsidRPr="00C41110">
        <w:rPr>
          <w:lang w:val="vi-VN"/>
        </w:rPr>
        <w:t xml:space="preserve">Đặc tả </w:t>
      </w:r>
      <w:r w:rsidR="00AC5414" w:rsidRPr="00541FC9">
        <w:rPr>
          <w:lang w:val="vi-VN"/>
        </w:rPr>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u8"/>
        <w:rPr>
          <w:lang w:val="vi-VN"/>
        </w:rPr>
      </w:pPr>
      <w:bookmarkStart w:id="165"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u7"/>
      </w:pPr>
      <w:bookmarkStart w:id="166" w:name="_Ref510825937"/>
      <w:bookmarkStart w:id="167" w:name="_Toc512713230"/>
      <w:r>
        <w:lastRenderedPageBreak/>
        <w:t>Công nghệ sử dụng</w:t>
      </w:r>
      <w:bookmarkEnd w:id="166"/>
      <w:bookmarkEnd w:id="167"/>
    </w:p>
    <w:p w14:paraId="66F0CFA0" w14:textId="77777777" w:rsidR="00F75B74" w:rsidRDefault="00F75B74" w:rsidP="00A04AA5">
      <w:pPr>
        <w:pStyle w:val="u8"/>
      </w:pPr>
      <w:bookmarkStart w:id="168" w:name="_Ref510825839"/>
      <w:bookmarkStart w:id="169" w:name="_Toc512713231"/>
      <w:r>
        <w:t>Công nghệ bảo mật dữ liệu</w:t>
      </w:r>
      <w:bookmarkEnd w:id="168"/>
      <w:bookmarkEnd w:id="169"/>
    </w:p>
    <w:p w14:paraId="3F5A14E7" w14:textId="77777777" w:rsidR="00F75B74" w:rsidRPr="00DA716F" w:rsidRDefault="00F75B74" w:rsidP="00A04AA5">
      <w:pPr>
        <w:pStyle w:val="u8"/>
      </w:pPr>
      <w:bookmarkStart w:id="170" w:name="_Ref510825813"/>
      <w:bookmarkStart w:id="171" w:name="_Ref510825820"/>
      <w:bookmarkStart w:id="172" w:name="_Ref510825825"/>
      <w:bookmarkStart w:id="173" w:name="_Toc512713232"/>
      <w:r>
        <w:t xml:space="preserve">Công nghệ </w:t>
      </w:r>
      <w:r w:rsidR="008A0760">
        <w:t>blockchain</w:t>
      </w:r>
      <w:bookmarkEnd w:id="170"/>
      <w:bookmarkEnd w:id="171"/>
      <w:bookmarkEnd w:id="172"/>
      <w:bookmarkEnd w:id="173"/>
    </w:p>
    <w:p w14:paraId="7DE0AB58" w14:textId="77777777" w:rsidR="00DA716F" w:rsidRDefault="00DA716F" w:rsidP="00A04AA5">
      <w:pPr>
        <w:pStyle w:val="u7"/>
      </w:pPr>
      <w:bookmarkStart w:id="174" w:name="_Toc512713233"/>
      <w:r>
        <w:t>Thiết kế gói</w:t>
      </w:r>
      <w:bookmarkEnd w:id="174"/>
    </w:p>
    <w:p w14:paraId="2F1A4F79" w14:textId="77777777" w:rsidR="00C3427D" w:rsidRDefault="00C3427D" w:rsidP="00A04AA5">
      <w:pPr>
        <w:pStyle w:val="u8"/>
      </w:pPr>
      <w:bookmarkStart w:id="175" w:name="_Ref510826063"/>
      <w:bookmarkStart w:id="176" w:name="_Toc512713234"/>
      <w:r>
        <w:t>Thiết kế gói cho kiến trúc tổng quan</w:t>
      </w:r>
      <w:bookmarkEnd w:id="175"/>
      <w:bookmarkEnd w:id="176"/>
    </w:p>
    <w:p w14:paraId="1F679C37" w14:textId="37B0E4BB" w:rsidR="0007572D" w:rsidRDefault="00C3427D" w:rsidP="00A04AA5">
      <w:pPr>
        <w:pStyle w:val="u8"/>
      </w:pPr>
      <w:bookmarkStart w:id="177" w:name="_Toc512713235"/>
      <w:r>
        <w:t>Thiết kế gói cho chức năng “Trả sách”</w:t>
      </w:r>
      <w:bookmarkEnd w:id="177"/>
    </w:p>
    <w:p w14:paraId="1843A4CA" w14:textId="375BA0D5" w:rsidR="00136017" w:rsidRDefault="00136017" w:rsidP="00136017">
      <w:pPr>
        <w:pStyle w:val="u7"/>
      </w:pPr>
      <w:bookmarkStart w:id="178" w:name="_Toc51271323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u7"/>
        <w:numPr>
          <w:ilvl w:val="0"/>
          <w:numId w:val="0"/>
        </w:numPr>
      </w:pPr>
    </w:p>
    <w:sectPr w:rsidR="00BB2183" w:rsidRPr="00162525" w:rsidSect="00385D18">
      <w:footerReference w:type="default" r:id="rId16"/>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E813F" w14:textId="77777777" w:rsidR="00931AE7" w:rsidRDefault="00931AE7" w:rsidP="00045F16">
      <w:pPr>
        <w:spacing w:before="0" w:after="0" w:line="240" w:lineRule="auto"/>
      </w:pPr>
      <w:r>
        <w:separator/>
      </w:r>
    </w:p>
  </w:endnote>
  <w:endnote w:type="continuationSeparator" w:id="0">
    <w:p w14:paraId="1BA87386" w14:textId="77777777" w:rsidR="00931AE7" w:rsidRDefault="00931AE7"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4E2218" w:rsidRDefault="004E2218"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4E2218" w:rsidRDefault="004E2218"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550A76C8" w:rsidR="004E2218" w:rsidRDefault="004E221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6444A2">
      <w:rPr>
        <w:rStyle w:val="Strang"/>
        <w:noProof/>
      </w:rPr>
      <w:t>xvi</w:t>
    </w:r>
    <w:r>
      <w:rPr>
        <w:rStyle w:val="Strang"/>
      </w:rPr>
      <w:fldChar w:fldCharType="end"/>
    </w:r>
  </w:p>
  <w:p w14:paraId="7B1D0731" w14:textId="77777777" w:rsidR="004E2218" w:rsidRDefault="004E2218"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5834094A" w:rsidR="004E2218" w:rsidRDefault="004E221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6444A2">
      <w:rPr>
        <w:rStyle w:val="Strang"/>
        <w:noProof/>
      </w:rPr>
      <w:t>7</w:t>
    </w:r>
    <w:r>
      <w:rPr>
        <w:rStyle w:val="Strang"/>
      </w:rPr>
      <w:fldChar w:fldCharType="end"/>
    </w:r>
  </w:p>
  <w:p w14:paraId="645FB948" w14:textId="77777777" w:rsidR="004E2218" w:rsidRDefault="004E2218"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80B3034" w:rsidR="004E2218" w:rsidRDefault="004E2218"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sidR="006444A2">
      <w:rPr>
        <w:rStyle w:val="Strang"/>
        <w:noProof/>
      </w:rPr>
      <w:t>E-8</w:t>
    </w:r>
    <w:r>
      <w:rPr>
        <w:rStyle w:val="Strang"/>
      </w:rPr>
      <w:fldChar w:fldCharType="end"/>
    </w:r>
  </w:p>
  <w:p w14:paraId="6363F5D2" w14:textId="77777777" w:rsidR="004E2218" w:rsidRDefault="004E2218"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77DC6" w14:textId="77777777" w:rsidR="00931AE7" w:rsidRDefault="00931AE7" w:rsidP="00045F16">
      <w:pPr>
        <w:spacing w:before="0" w:after="0" w:line="240" w:lineRule="auto"/>
      </w:pPr>
      <w:r>
        <w:separator/>
      </w:r>
    </w:p>
  </w:footnote>
  <w:footnote w:type="continuationSeparator" w:id="0">
    <w:p w14:paraId="0EA2296F" w14:textId="77777777" w:rsidR="00931AE7" w:rsidRDefault="00931AE7" w:rsidP="00045F16">
      <w:pPr>
        <w:spacing w:before="0" w:after="0" w:line="240" w:lineRule="auto"/>
      </w:pPr>
      <w:r>
        <w:continuationSeparator/>
      </w:r>
    </w:p>
  </w:footnote>
  <w:footnote w:id="1">
    <w:p w14:paraId="1FBF003A" w14:textId="77777777" w:rsidR="004E2218" w:rsidRDefault="004E2218">
      <w:pPr>
        <w:pStyle w:val="VnbanCcchu"/>
      </w:pPr>
      <w:r>
        <w:rPr>
          <w:rStyle w:val="ThamchiuCcchu"/>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B17C1"/>
    <w:multiLevelType w:val="hybridMultilevel"/>
    <w:tmpl w:val="0AD28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F6A2A15"/>
    <w:multiLevelType w:val="hybridMultilevel"/>
    <w:tmpl w:val="19AEA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D7394"/>
    <w:multiLevelType w:val="hybridMultilevel"/>
    <w:tmpl w:val="A4D873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AA1D32"/>
    <w:multiLevelType w:val="hybridMultilevel"/>
    <w:tmpl w:val="0AD28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0"/>
  </w:num>
  <w:num w:numId="5">
    <w:abstractNumId w:val="4"/>
  </w:num>
  <w:num w:numId="6">
    <w:abstractNumId w:val="2"/>
  </w:num>
  <w:num w:numId="7">
    <w:abstractNumId w:val="1"/>
  </w:num>
  <w:num w:numId="8">
    <w:abstractNumId w:val="3"/>
  </w:num>
  <w:num w:numId="9">
    <w:abstractNumId w:val="9"/>
  </w:num>
  <w:num w:numId="10">
    <w:abstractNumId w:val="7"/>
  </w:num>
  <w:num w:numId="11">
    <w:abstractNumId w:val="11"/>
  </w:num>
  <w:num w:numId="1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727C"/>
    <w:rsid w:val="000174C6"/>
    <w:rsid w:val="00017B22"/>
    <w:rsid w:val="00017CD1"/>
    <w:rsid w:val="00031495"/>
    <w:rsid w:val="00033C05"/>
    <w:rsid w:val="00034A63"/>
    <w:rsid w:val="000369EC"/>
    <w:rsid w:val="00041DD4"/>
    <w:rsid w:val="00042875"/>
    <w:rsid w:val="00042B21"/>
    <w:rsid w:val="00045F16"/>
    <w:rsid w:val="000467FA"/>
    <w:rsid w:val="000529F7"/>
    <w:rsid w:val="0005388D"/>
    <w:rsid w:val="000567C3"/>
    <w:rsid w:val="00060F65"/>
    <w:rsid w:val="0006153C"/>
    <w:rsid w:val="00062715"/>
    <w:rsid w:val="00063B25"/>
    <w:rsid w:val="00063D42"/>
    <w:rsid w:val="00064BB0"/>
    <w:rsid w:val="000652EC"/>
    <w:rsid w:val="000738B2"/>
    <w:rsid w:val="0007572D"/>
    <w:rsid w:val="0007732E"/>
    <w:rsid w:val="0008178E"/>
    <w:rsid w:val="00082E91"/>
    <w:rsid w:val="00082FAC"/>
    <w:rsid w:val="00086E4D"/>
    <w:rsid w:val="000870C4"/>
    <w:rsid w:val="00091188"/>
    <w:rsid w:val="0009437A"/>
    <w:rsid w:val="000950DF"/>
    <w:rsid w:val="000956FE"/>
    <w:rsid w:val="00095903"/>
    <w:rsid w:val="000964BF"/>
    <w:rsid w:val="000A12A3"/>
    <w:rsid w:val="000A4FC9"/>
    <w:rsid w:val="000B0FB2"/>
    <w:rsid w:val="000B5623"/>
    <w:rsid w:val="000B5924"/>
    <w:rsid w:val="000B713A"/>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BA0"/>
    <w:rsid w:val="00127CD2"/>
    <w:rsid w:val="00130595"/>
    <w:rsid w:val="00133185"/>
    <w:rsid w:val="0013494E"/>
    <w:rsid w:val="00136017"/>
    <w:rsid w:val="001367C1"/>
    <w:rsid w:val="001404D1"/>
    <w:rsid w:val="00143F43"/>
    <w:rsid w:val="0014428C"/>
    <w:rsid w:val="00146280"/>
    <w:rsid w:val="00146777"/>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4576"/>
    <w:rsid w:val="00285983"/>
    <w:rsid w:val="00286581"/>
    <w:rsid w:val="00286EDC"/>
    <w:rsid w:val="00290616"/>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301514"/>
    <w:rsid w:val="0031120E"/>
    <w:rsid w:val="0031346C"/>
    <w:rsid w:val="00313FE2"/>
    <w:rsid w:val="00317660"/>
    <w:rsid w:val="003178E1"/>
    <w:rsid w:val="00334D79"/>
    <w:rsid w:val="00341860"/>
    <w:rsid w:val="003418C7"/>
    <w:rsid w:val="003542B0"/>
    <w:rsid w:val="00356614"/>
    <w:rsid w:val="00360546"/>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33DE"/>
    <w:rsid w:val="003D38B7"/>
    <w:rsid w:val="003D3E94"/>
    <w:rsid w:val="003D6054"/>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218"/>
    <w:rsid w:val="004E29E0"/>
    <w:rsid w:val="004E7066"/>
    <w:rsid w:val="004F2C60"/>
    <w:rsid w:val="004F2E69"/>
    <w:rsid w:val="004F47EB"/>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1FC9"/>
    <w:rsid w:val="00542D1D"/>
    <w:rsid w:val="00542D67"/>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405B"/>
    <w:rsid w:val="005C7555"/>
    <w:rsid w:val="005D32F6"/>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1143"/>
    <w:rsid w:val="006444A2"/>
    <w:rsid w:val="00652DBD"/>
    <w:rsid w:val="006556BB"/>
    <w:rsid w:val="006570EF"/>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701F0B"/>
    <w:rsid w:val="007037F4"/>
    <w:rsid w:val="00704B18"/>
    <w:rsid w:val="00707AB2"/>
    <w:rsid w:val="007120E1"/>
    <w:rsid w:val="00712A31"/>
    <w:rsid w:val="00713098"/>
    <w:rsid w:val="007178C8"/>
    <w:rsid w:val="00717F15"/>
    <w:rsid w:val="007202C1"/>
    <w:rsid w:val="00720F49"/>
    <w:rsid w:val="00730209"/>
    <w:rsid w:val="007402C2"/>
    <w:rsid w:val="00740917"/>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5464"/>
    <w:rsid w:val="007C5786"/>
    <w:rsid w:val="007C5905"/>
    <w:rsid w:val="007D279E"/>
    <w:rsid w:val="007D2B4C"/>
    <w:rsid w:val="007D7E22"/>
    <w:rsid w:val="007E07BE"/>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07D05"/>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318"/>
    <w:rsid w:val="008D7D27"/>
    <w:rsid w:val="008E01E1"/>
    <w:rsid w:val="008E0E29"/>
    <w:rsid w:val="008E2006"/>
    <w:rsid w:val="008E27B5"/>
    <w:rsid w:val="008E2ABD"/>
    <w:rsid w:val="008E41F3"/>
    <w:rsid w:val="008E5CDD"/>
    <w:rsid w:val="008E7516"/>
    <w:rsid w:val="008E7530"/>
    <w:rsid w:val="008E7B27"/>
    <w:rsid w:val="008F18E1"/>
    <w:rsid w:val="008F3754"/>
    <w:rsid w:val="008F4E88"/>
    <w:rsid w:val="00901F65"/>
    <w:rsid w:val="00902170"/>
    <w:rsid w:val="00903204"/>
    <w:rsid w:val="00903B63"/>
    <w:rsid w:val="0090617D"/>
    <w:rsid w:val="00907D3B"/>
    <w:rsid w:val="00910133"/>
    <w:rsid w:val="00913B96"/>
    <w:rsid w:val="009147DB"/>
    <w:rsid w:val="00914AD7"/>
    <w:rsid w:val="0091581D"/>
    <w:rsid w:val="00915F0D"/>
    <w:rsid w:val="009166D2"/>
    <w:rsid w:val="00916F82"/>
    <w:rsid w:val="00920B1F"/>
    <w:rsid w:val="00921BAF"/>
    <w:rsid w:val="00922131"/>
    <w:rsid w:val="00923BCE"/>
    <w:rsid w:val="009241FF"/>
    <w:rsid w:val="0092449E"/>
    <w:rsid w:val="00924B3D"/>
    <w:rsid w:val="00925D95"/>
    <w:rsid w:val="00930729"/>
    <w:rsid w:val="00931AE7"/>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20031"/>
    <w:rsid w:val="00B20E8C"/>
    <w:rsid w:val="00B23433"/>
    <w:rsid w:val="00B2430D"/>
    <w:rsid w:val="00B26FBF"/>
    <w:rsid w:val="00B33B47"/>
    <w:rsid w:val="00B3421E"/>
    <w:rsid w:val="00B4087C"/>
    <w:rsid w:val="00B41EE1"/>
    <w:rsid w:val="00B4366C"/>
    <w:rsid w:val="00B444D1"/>
    <w:rsid w:val="00B463EC"/>
    <w:rsid w:val="00B47584"/>
    <w:rsid w:val="00B477E8"/>
    <w:rsid w:val="00B50B5B"/>
    <w:rsid w:val="00B516F0"/>
    <w:rsid w:val="00B51CD4"/>
    <w:rsid w:val="00B520E7"/>
    <w:rsid w:val="00B5626C"/>
    <w:rsid w:val="00B578C5"/>
    <w:rsid w:val="00B60048"/>
    <w:rsid w:val="00B61A83"/>
    <w:rsid w:val="00B628A1"/>
    <w:rsid w:val="00B62FCC"/>
    <w:rsid w:val="00B63A04"/>
    <w:rsid w:val="00B703CB"/>
    <w:rsid w:val="00B71427"/>
    <w:rsid w:val="00B71B7F"/>
    <w:rsid w:val="00B7341C"/>
    <w:rsid w:val="00B7752E"/>
    <w:rsid w:val="00B7783B"/>
    <w:rsid w:val="00B80620"/>
    <w:rsid w:val="00B80C62"/>
    <w:rsid w:val="00B8158C"/>
    <w:rsid w:val="00B81D8A"/>
    <w:rsid w:val="00B851F3"/>
    <w:rsid w:val="00B93199"/>
    <w:rsid w:val="00B94099"/>
    <w:rsid w:val="00B94957"/>
    <w:rsid w:val="00BA01A9"/>
    <w:rsid w:val="00BB115F"/>
    <w:rsid w:val="00BB2183"/>
    <w:rsid w:val="00BB3CD7"/>
    <w:rsid w:val="00BB42F9"/>
    <w:rsid w:val="00BB6A31"/>
    <w:rsid w:val="00BB6E67"/>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D03BFB"/>
    <w:rsid w:val="00D1011C"/>
    <w:rsid w:val="00D10F18"/>
    <w:rsid w:val="00D133DA"/>
    <w:rsid w:val="00D16200"/>
    <w:rsid w:val="00D219BB"/>
    <w:rsid w:val="00D2296F"/>
    <w:rsid w:val="00D238A7"/>
    <w:rsid w:val="00D23D3A"/>
    <w:rsid w:val="00D257AF"/>
    <w:rsid w:val="00D278E4"/>
    <w:rsid w:val="00D32B94"/>
    <w:rsid w:val="00D34171"/>
    <w:rsid w:val="00D3627A"/>
    <w:rsid w:val="00D400D9"/>
    <w:rsid w:val="00D42C08"/>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310B"/>
    <w:rsid w:val="00D870E9"/>
    <w:rsid w:val="00D91699"/>
    <w:rsid w:val="00D92415"/>
    <w:rsid w:val="00D92F0B"/>
    <w:rsid w:val="00D9742D"/>
    <w:rsid w:val="00DA37BD"/>
    <w:rsid w:val="00DA506C"/>
    <w:rsid w:val="00DA716F"/>
    <w:rsid w:val="00DA7A7A"/>
    <w:rsid w:val="00DB1FA2"/>
    <w:rsid w:val="00DB2020"/>
    <w:rsid w:val="00DB35F9"/>
    <w:rsid w:val="00DB3A1A"/>
    <w:rsid w:val="00DB6AA8"/>
    <w:rsid w:val="00DB73F2"/>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5337"/>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654F"/>
    <w:rsid w:val="00EE6F2B"/>
    <w:rsid w:val="00EE73E7"/>
    <w:rsid w:val="00EF5E82"/>
    <w:rsid w:val="00F02773"/>
    <w:rsid w:val="00F0352F"/>
    <w:rsid w:val="00F03DFD"/>
    <w:rsid w:val="00F05690"/>
    <w:rsid w:val="00F05ACA"/>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565"/>
    <w:rsid w:val="00F530D3"/>
    <w:rsid w:val="00F57010"/>
    <w:rsid w:val="00F579D5"/>
    <w:rsid w:val="00F579E4"/>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A4089"/>
    <w:rsid w:val="00FA5994"/>
    <w:rsid w:val="00FA7697"/>
    <w:rsid w:val="00FB17B6"/>
    <w:rsid w:val="00FB1A6C"/>
    <w:rsid w:val="00FB2C0C"/>
    <w:rsid w:val="00FB2C8B"/>
    <w:rsid w:val="00FB6404"/>
    <w:rsid w:val="00FB6BF0"/>
    <w:rsid w:val="00FC1FB7"/>
    <w:rsid w:val="00FC4F27"/>
    <w:rsid w:val="00FC71A3"/>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285983"/>
    <w:pPr>
      <w:spacing w:before="240" w:after="120" w:line="360" w:lineRule="auto"/>
      <w:jc w:val="both"/>
    </w:pPr>
    <w:rPr>
      <w:sz w:val="26"/>
      <w:szCs w:val="24"/>
    </w:rPr>
  </w:style>
  <w:style w:type="paragraph" w:styleId="u1">
    <w:name w:val="heading 1"/>
    <w:basedOn w:val="Binhthng"/>
    <w:next w:val="Binhthng"/>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u2">
    <w:name w:val="heading 2"/>
    <w:basedOn w:val="Binhthng"/>
    <w:next w:val="Binhthng"/>
    <w:qFormat/>
    <w:rsid w:val="00F34C03"/>
    <w:pPr>
      <w:keepNext/>
      <w:numPr>
        <w:ilvl w:val="1"/>
        <w:numId w:val="1"/>
      </w:numPr>
      <w:spacing w:after="240"/>
      <w:outlineLvl w:val="1"/>
    </w:pPr>
    <w:rPr>
      <w:rFonts w:cs="Arial"/>
      <w:b/>
      <w:bCs/>
      <w:iCs/>
      <w:sz w:val="48"/>
      <w:szCs w:val="28"/>
    </w:rPr>
  </w:style>
  <w:style w:type="paragraph" w:styleId="u3">
    <w:name w:val="heading 3"/>
    <w:basedOn w:val="Binhthng"/>
    <w:next w:val="Binhthng"/>
    <w:qFormat/>
    <w:rsid w:val="00F34C03"/>
    <w:pPr>
      <w:keepNext/>
      <w:numPr>
        <w:ilvl w:val="2"/>
        <w:numId w:val="1"/>
      </w:numPr>
      <w:spacing w:after="240"/>
      <w:outlineLvl w:val="2"/>
    </w:pPr>
    <w:rPr>
      <w:rFonts w:cs="Arial"/>
      <w:b/>
      <w:bCs/>
      <w:sz w:val="36"/>
      <w:szCs w:val="26"/>
    </w:rPr>
  </w:style>
  <w:style w:type="paragraph" w:styleId="u4">
    <w:name w:val="heading 4"/>
    <w:basedOn w:val="Binhthng"/>
    <w:next w:val="Binhthng"/>
    <w:qFormat/>
    <w:rsid w:val="00F34C03"/>
    <w:pPr>
      <w:keepNext/>
      <w:numPr>
        <w:ilvl w:val="3"/>
        <w:numId w:val="1"/>
      </w:numPr>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F34C03"/>
    <w:pPr>
      <w:numPr>
        <w:ilvl w:val="6"/>
        <w:numId w:val="1"/>
      </w:numPr>
      <w:spacing w:after="60"/>
      <w:outlineLvl w:val="6"/>
    </w:pPr>
    <w:rPr>
      <w:b/>
      <w:sz w:val="48"/>
    </w:rPr>
  </w:style>
  <w:style w:type="paragraph" w:styleId="u8">
    <w:name w:val="heading 8"/>
    <w:aliases w:val="Phụ lục cấp 2"/>
    <w:basedOn w:val="Binhthng"/>
    <w:next w:val="Binhthng"/>
    <w:qFormat/>
    <w:rsid w:val="00F34C03"/>
    <w:pPr>
      <w:numPr>
        <w:ilvl w:val="7"/>
        <w:numId w:val="1"/>
      </w:numPr>
      <w:spacing w:after="60"/>
      <w:outlineLvl w:val="7"/>
    </w:pPr>
    <w:rPr>
      <w:b/>
      <w:iCs/>
      <w:sz w:val="36"/>
    </w:rPr>
  </w:style>
  <w:style w:type="paragraph" w:styleId="u9">
    <w:name w:val="heading 9"/>
    <w:basedOn w:val="Binhthng"/>
    <w:next w:val="Binhthng"/>
    <w:rsid w:val="00F34C03"/>
    <w:pPr>
      <w:numPr>
        <w:ilvl w:val="8"/>
        <w:numId w:val="1"/>
      </w:numPr>
      <w:spacing w:after="60"/>
      <w:outlineLvl w:val="8"/>
    </w:pPr>
    <w:rPr>
      <w:rFonts w:cs="Arial"/>
      <w:sz w:val="24"/>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4D6985"/>
    <w:pPr>
      <w:tabs>
        <w:tab w:val="right" w:leader="dot" w:pos="8771"/>
      </w:tabs>
      <w:spacing w:before="360" w:after="360"/>
    </w:pPr>
    <w:rPr>
      <w:b/>
      <w:sz w:val="40"/>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 w:val="24"/>
      <w:szCs w:val="20"/>
    </w:rPr>
  </w:style>
  <w:style w:type="paragraph" w:styleId="Mucluc2">
    <w:name w:val="toc 2"/>
    <w:basedOn w:val="Binhthng"/>
    <w:next w:val="Binhthng"/>
    <w:autoRedefine/>
    <w:uiPriority w:val="39"/>
    <w:rsid w:val="00DD10B0"/>
    <w:pPr>
      <w:spacing w:before="200" w:after="200"/>
      <w:ind w:left="567"/>
    </w:pPr>
    <w:rPr>
      <w:b/>
      <w:sz w:val="32"/>
    </w:rPr>
  </w:style>
  <w:style w:type="paragraph" w:styleId="Mucluc3">
    <w:name w:val="toc 3"/>
    <w:basedOn w:val="Binhthng"/>
    <w:next w:val="Binhthng"/>
    <w:autoRedefine/>
    <w:uiPriority w:val="39"/>
    <w:rsid w:val="009E6E6C"/>
    <w:pPr>
      <w:ind w:left="1134"/>
    </w:pPr>
    <w:rPr>
      <w:sz w:val="28"/>
    </w:r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28626-7832-40DF-8A16-81803F4DF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44</Pages>
  <Words>6320</Words>
  <Characters>36030</Characters>
  <Application>Microsoft Office Word</Application>
  <DocSecurity>0</DocSecurity>
  <Lines>300</Lines>
  <Paragraphs>84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Hiếu Hoàng</cp:lastModifiedBy>
  <cp:revision>9</cp:revision>
  <dcterms:created xsi:type="dcterms:W3CDTF">2018-05-20T10:58:00Z</dcterms:created>
  <dcterms:modified xsi:type="dcterms:W3CDTF">2018-05-20T16:46:00Z</dcterms:modified>
</cp:coreProperties>
</file>
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8E7" w:rsidRDefault="0094753C">
      <w:pPr>
        <w:spacing w:before="0" w:beforeAutospacing="0" w:after="160" w:afterAutospacing="0" w:line="259" w:lineRule="auto"/>
        <w:jc w:val="left"/>
      </w:pPr>
      <w:r>
        <w:rPr>
          <w:noProof/>
        </w:rPr>
        <mc:AlternateContent>
          <mc:Choice Requires="wps">
            <w:drawing>
              <wp:anchor distT="45720" distB="45720" distL="114300" distR="114300" simplePos="0" relativeHeight="251659264" behindDoc="0" locked="0" layoutInCell="1" allowOverlap="1" wp14:anchorId="3A586026" wp14:editId="6B6D6E0A">
                <wp:simplePos x="0" y="0"/>
                <wp:positionH relativeFrom="margin">
                  <wp:align>left</wp:align>
                </wp:positionH>
                <wp:positionV relativeFrom="paragraph">
                  <wp:posOffset>0</wp:posOffset>
                </wp:positionV>
                <wp:extent cx="5915025" cy="8829675"/>
                <wp:effectExtent l="0" t="0" r="28575" b="2857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829675"/>
                        </a:xfrm>
                        <a:prstGeom prst="rect">
                          <a:avLst/>
                        </a:prstGeom>
                        <a:solidFill>
                          <a:srgbClr val="FFFFFF"/>
                        </a:solidFill>
                        <a:ln w="9525">
                          <a:solidFill>
                            <a:srgbClr val="000000"/>
                          </a:solidFill>
                          <a:miter lim="800000"/>
                          <a:headEnd/>
                          <a:tailEnd/>
                        </a:ln>
                      </wps:spPr>
                      <wps:txbx>
                        <w:txbxContent>
                          <w:p w:rsidR="00B738E7" w:rsidRPr="008B425F" w:rsidRDefault="00B738E7" w:rsidP="00B738E7">
                            <w:pPr>
                              <w:spacing w:before="120" w:beforeAutospacing="0" w:after="0" w:afterAutospacing="0" w:line="240" w:lineRule="auto"/>
                              <w:jc w:val="center"/>
                              <w:rPr>
                                <w:rFonts w:cs="Times New Roman"/>
                                <w:sz w:val="32"/>
                                <w:szCs w:val="32"/>
                              </w:rPr>
                            </w:pPr>
                            <w:r w:rsidRPr="008B425F">
                              <w:rPr>
                                <w:rFonts w:cs="Times New Roman"/>
                                <w:sz w:val="32"/>
                                <w:szCs w:val="32"/>
                              </w:rPr>
                              <w:t>TRƯỜNG ĐẠI HỌC BÁCH KHOA HÀ NỘI</w:t>
                            </w:r>
                          </w:p>
                          <w:p w:rsidR="00B738E7" w:rsidRPr="008B425F" w:rsidRDefault="00B738E7" w:rsidP="00B738E7">
                            <w:pPr>
                              <w:spacing w:before="0" w:beforeAutospacing="0" w:after="0" w:afterAutospacing="0" w:line="240" w:lineRule="auto"/>
                              <w:jc w:val="center"/>
                              <w:rPr>
                                <w:rFonts w:cs="Times New Roman"/>
                                <w:sz w:val="32"/>
                                <w:szCs w:val="32"/>
                              </w:rPr>
                            </w:pPr>
                            <w:r w:rsidRPr="008B425F">
                              <w:rPr>
                                <w:rFonts w:cs="Times New Roman"/>
                                <w:sz w:val="32"/>
                                <w:szCs w:val="32"/>
                              </w:rPr>
                              <w:t>VIỆN CÔNG NGHỆ THÔNG TIN VÀ TRUYỀN THÔNG</w:t>
                            </w:r>
                          </w:p>
                          <w:p w:rsidR="00B738E7" w:rsidRPr="00360C3E" w:rsidRDefault="00B738E7" w:rsidP="00B738E7">
                            <w:pPr>
                              <w:spacing w:before="0" w:beforeAutospacing="0" w:after="0" w:afterAutospacing="0" w:line="240" w:lineRule="auto"/>
                              <w:jc w:val="center"/>
                              <w:rPr>
                                <w:rFonts w:cs="Times New Roman"/>
                                <w:sz w:val="32"/>
                                <w:szCs w:val="32"/>
                              </w:rPr>
                            </w:pPr>
                            <w:r w:rsidRPr="008B425F">
                              <w:rPr>
                                <w:rFonts w:cs="Times New Roman"/>
                                <w:sz w:val="32"/>
                                <w:szCs w:val="32"/>
                              </w:rPr>
                              <w:t>──────── * ───────</w:t>
                            </w:r>
                          </w:p>
                          <w:p w:rsidR="00B738E7" w:rsidRPr="008B425F" w:rsidRDefault="00B738E7" w:rsidP="00B738E7">
                            <w:pPr>
                              <w:spacing w:before="0" w:beforeAutospacing="0" w:after="0" w:afterAutospacing="0" w:line="240" w:lineRule="auto"/>
                              <w:jc w:val="center"/>
                              <w:rPr>
                                <w:rFonts w:cs="Times New Roman"/>
                              </w:rPr>
                            </w:pPr>
                          </w:p>
                          <w:p w:rsidR="00B738E7" w:rsidRPr="008B425F" w:rsidRDefault="00B738E7" w:rsidP="00B738E7">
                            <w:pPr>
                              <w:rPr>
                                <w:rFonts w:cs="Times New Roman"/>
                              </w:rPr>
                            </w:pPr>
                          </w:p>
                          <w:p w:rsidR="00B738E7" w:rsidRPr="008B425F" w:rsidRDefault="00B738E7" w:rsidP="00B738E7">
                            <w:pPr>
                              <w:spacing w:before="0" w:beforeAutospacing="0" w:after="0" w:afterAutospacing="0"/>
                              <w:jc w:val="center"/>
                              <w:rPr>
                                <w:rFonts w:cs="Times New Roman"/>
                                <w:sz w:val="64"/>
                                <w:szCs w:val="64"/>
                              </w:rPr>
                            </w:pPr>
                            <w:r w:rsidRPr="008B425F">
                              <w:rPr>
                                <w:rFonts w:cs="Times New Roman"/>
                                <w:sz w:val="64"/>
                                <w:szCs w:val="64"/>
                              </w:rPr>
                              <w:t>ĐỒ ÁN</w:t>
                            </w:r>
                          </w:p>
                          <w:p w:rsidR="00B738E7" w:rsidRPr="008B425F" w:rsidRDefault="00B738E7" w:rsidP="00B738E7">
                            <w:pPr>
                              <w:spacing w:before="0" w:beforeAutospacing="0" w:after="0" w:afterAutospacing="0"/>
                              <w:jc w:val="center"/>
                              <w:rPr>
                                <w:rFonts w:cs="Times New Roman"/>
                                <w:b/>
                                <w:sz w:val="76"/>
                                <w:szCs w:val="76"/>
                              </w:rPr>
                            </w:pPr>
                            <w:r w:rsidRPr="008B425F">
                              <w:rPr>
                                <w:rFonts w:cs="Times New Roman"/>
                                <w:b/>
                                <w:sz w:val="76"/>
                                <w:szCs w:val="76"/>
                              </w:rPr>
                              <w:t>TỐT NGHIỆP ĐẠI HỌC</w:t>
                            </w:r>
                          </w:p>
                          <w:p w:rsidR="00B738E7" w:rsidRPr="00360C3E" w:rsidRDefault="00B738E7" w:rsidP="00B738E7">
                            <w:pPr>
                              <w:spacing w:before="0" w:beforeAutospacing="0" w:after="0" w:afterAutospacing="0"/>
                              <w:jc w:val="center"/>
                              <w:rPr>
                                <w:rFonts w:cs="Times New Roman"/>
                                <w:sz w:val="40"/>
                                <w:szCs w:val="40"/>
                              </w:rPr>
                            </w:pPr>
                            <w:r w:rsidRPr="008B425F">
                              <w:rPr>
                                <w:rFonts w:cs="Times New Roman"/>
                                <w:sz w:val="40"/>
                                <w:szCs w:val="40"/>
                              </w:rPr>
                              <w:t>NGÀNH CÔNG NGHỆ THÔNG TIN</w:t>
                            </w:r>
                          </w:p>
                          <w:p w:rsidR="00B738E7" w:rsidRPr="008B425F" w:rsidRDefault="00B738E7" w:rsidP="00B738E7">
                            <w:pPr>
                              <w:rPr>
                                <w:rFonts w:cs="Times New Roman"/>
                              </w:rPr>
                            </w:pPr>
                          </w:p>
                          <w:p w:rsidR="000522EB" w:rsidRDefault="00B738E7" w:rsidP="00B738E7">
                            <w:pPr>
                              <w:spacing w:before="120"/>
                              <w:jc w:val="center"/>
                              <w:rPr>
                                <w:rFonts w:cs="Times New Roman"/>
                                <w:b/>
                                <w:sz w:val="40"/>
                                <w:szCs w:val="44"/>
                                <w:lang w:val="vi-VN"/>
                              </w:rPr>
                            </w:pPr>
                            <w:r w:rsidRPr="008B425F">
                              <w:rPr>
                                <w:rFonts w:cs="Times New Roman"/>
                                <w:b/>
                                <w:sz w:val="44"/>
                                <w:szCs w:val="44"/>
                              </w:rPr>
                              <w:t>TÊN ĐỀ TÀI</w:t>
                            </w:r>
                            <w:r w:rsidR="000F7358">
                              <w:rPr>
                                <w:rFonts w:cs="Times New Roman"/>
                                <w:b/>
                                <w:sz w:val="40"/>
                                <w:szCs w:val="44"/>
                                <w:lang w:val="vi-VN"/>
                              </w:rPr>
                              <w:t xml:space="preserve"> </w:t>
                            </w:r>
                          </w:p>
                          <w:p w:rsidR="00B738E7" w:rsidRPr="002C7D38" w:rsidRDefault="000522EB" w:rsidP="00B738E7">
                            <w:pPr>
                              <w:spacing w:before="120"/>
                              <w:jc w:val="center"/>
                              <w:rPr>
                                <w:rFonts w:cs="Times New Roman"/>
                                <w:b/>
                                <w:sz w:val="44"/>
                                <w:szCs w:val="44"/>
                                <w:lang w:val="vi-VN"/>
                              </w:rPr>
                            </w:pPr>
                            <w:r>
                              <w:rPr>
                                <w:rFonts w:cs="Times New Roman"/>
                                <w:b/>
                                <w:sz w:val="40"/>
                                <w:szCs w:val="44"/>
                                <w:lang w:val="vi-VN"/>
                              </w:rPr>
                              <w:t xml:space="preserve">XÂY DỰNG ỨNG DỤNG </w:t>
                            </w:r>
                            <w:r w:rsidR="000F7358">
                              <w:rPr>
                                <w:rFonts w:cs="Times New Roman"/>
                                <w:b/>
                                <w:sz w:val="40"/>
                                <w:szCs w:val="44"/>
                                <w:lang w:val="vi-VN"/>
                              </w:rPr>
                              <w:t>GỌI XE ONLINE</w:t>
                            </w:r>
                          </w:p>
                          <w:p w:rsidR="00B738E7" w:rsidRPr="002C7D38" w:rsidRDefault="00B738E7" w:rsidP="00B738E7">
                            <w:pPr>
                              <w:rPr>
                                <w:rFonts w:cs="Times New Roman"/>
                                <w:lang w:val="vi-VN"/>
                              </w:rPr>
                            </w:pPr>
                          </w:p>
                          <w:p w:rsidR="00B738E7" w:rsidRPr="00783EB6" w:rsidRDefault="00B738E7" w:rsidP="00B738E7">
                            <w:pPr>
                              <w:spacing w:after="0" w:afterAutospacing="0"/>
                              <w:ind w:left="2880" w:firstLine="360"/>
                              <w:jc w:val="left"/>
                              <w:rPr>
                                <w:rFonts w:cs="Times New Roman"/>
                                <w:b/>
                                <w:i/>
                                <w:sz w:val="28"/>
                                <w:szCs w:val="28"/>
                                <w:lang w:val="vi-VN"/>
                              </w:rPr>
                            </w:pPr>
                            <w:r w:rsidRPr="00F00D71">
                              <w:rPr>
                                <w:rFonts w:cs="Times New Roman"/>
                                <w:sz w:val="28"/>
                                <w:szCs w:val="28"/>
                                <w:lang w:val="vi-VN"/>
                              </w:rPr>
                              <w:t>Sinh viên thực hiện</w:t>
                            </w:r>
                            <w:r w:rsidRPr="00F00D71">
                              <w:rPr>
                                <w:rFonts w:cs="Times New Roman"/>
                                <w:sz w:val="28"/>
                                <w:szCs w:val="28"/>
                                <w:lang w:val="vi-VN"/>
                              </w:rPr>
                              <w:tab/>
                              <w:t xml:space="preserve">: </w:t>
                            </w:r>
                            <w:r>
                              <w:rPr>
                                <w:rFonts w:cs="Times New Roman"/>
                                <w:b/>
                                <w:sz w:val="28"/>
                                <w:szCs w:val="28"/>
                                <w:lang w:val="vi-VN"/>
                              </w:rPr>
                              <w:t>Hoàng Khắc Hiếu</w:t>
                            </w:r>
                          </w:p>
                          <w:p w:rsidR="00B738E7" w:rsidRPr="00783EB6" w:rsidRDefault="00B738E7" w:rsidP="00B738E7">
                            <w:pPr>
                              <w:spacing w:before="0" w:beforeAutospacing="0" w:after="0" w:afterAutospacing="0"/>
                              <w:ind w:left="5760"/>
                              <w:jc w:val="left"/>
                              <w:rPr>
                                <w:rFonts w:cs="Times New Roman"/>
                                <w:sz w:val="28"/>
                                <w:szCs w:val="28"/>
                                <w:lang w:val="vi-VN"/>
                              </w:rPr>
                            </w:pPr>
                            <w:r w:rsidRPr="00F00D71">
                              <w:rPr>
                                <w:rFonts w:cs="Times New Roman"/>
                                <w:sz w:val="28"/>
                                <w:szCs w:val="28"/>
                                <w:lang w:val="vi-VN"/>
                              </w:rPr>
                              <w:t xml:space="preserve">  Lớp </w:t>
                            </w:r>
                            <w:r>
                              <w:rPr>
                                <w:rFonts w:cs="Times New Roman"/>
                                <w:sz w:val="28"/>
                                <w:szCs w:val="28"/>
                                <w:lang w:val="vi-VN"/>
                              </w:rPr>
                              <w:t>CN - CNTT K59</w:t>
                            </w:r>
                          </w:p>
                          <w:p w:rsidR="00B738E7" w:rsidRPr="00F00D71" w:rsidRDefault="00B738E7" w:rsidP="00B738E7">
                            <w:pPr>
                              <w:spacing w:after="0" w:afterAutospacing="0"/>
                              <w:ind w:left="5760" w:hanging="2520"/>
                              <w:jc w:val="left"/>
                              <w:rPr>
                                <w:rFonts w:cs="Times New Roman"/>
                                <w:lang w:val="vi-VN"/>
                              </w:rPr>
                            </w:pPr>
                            <w:r w:rsidRPr="00F00D71">
                              <w:rPr>
                                <w:rFonts w:cs="Times New Roman"/>
                                <w:sz w:val="28"/>
                                <w:szCs w:val="28"/>
                                <w:lang w:val="vi-VN"/>
                              </w:rPr>
                              <w:t>Giáo viên hướng dẫn</w:t>
                            </w:r>
                            <w:r w:rsidRPr="00F00D71">
                              <w:rPr>
                                <w:rFonts w:cs="Times New Roman"/>
                                <w:sz w:val="28"/>
                                <w:szCs w:val="28"/>
                                <w:lang w:val="vi-VN"/>
                              </w:rPr>
                              <w:tab/>
                              <w:t xml:space="preserve">: </w:t>
                            </w:r>
                            <w:r w:rsidRPr="00F00D71">
                              <w:rPr>
                                <w:rFonts w:cs="Times New Roman"/>
                                <w:b/>
                                <w:sz w:val="28"/>
                                <w:szCs w:val="28"/>
                                <w:lang w:val="vi-VN"/>
                              </w:rPr>
                              <w:t>TS</w:t>
                            </w:r>
                            <w:r w:rsidRPr="00F00D71">
                              <w:rPr>
                                <w:rFonts w:cs="Times New Roman"/>
                                <w:sz w:val="28"/>
                                <w:szCs w:val="28"/>
                                <w:lang w:val="vi-VN"/>
                              </w:rPr>
                              <w:t xml:space="preserve">. </w:t>
                            </w:r>
                            <w:r w:rsidRPr="00F00D71">
                              <w:rPr>
                                <w:rFonts w:cs="Times New Roman"/>
                                <w:b/>
                                <w:sz w:val="28"/>
                                <w:szCs w:val="28"/>
                                <w:lang w:val="vi-VN"/>
                              </w:rPr>
                              <w:t>Nguyễn Nhất Hải</w:t>
                            </w:r>
                          </w:p>
                          <w:p w:rsidR="00B738E7" w:rsidRPr="00F00D71" w:rsidRDefault="00B738E7" w:rsidP="00B738E7">
                            <w:pPr>
                              <w:tabs>
                                <w:tab w:val="left" w:pos="900"/>
                              </w:tabs>
                              <w:rPr>
                                <w:rFonts w:cs="Times New Roman"/>
                                <w:lang w:val="vi-VN"/>
                              </w:rPr>
                            </w:pPr>
                            <w:r w:rsidRPr="00F00D71">
                              <w:rPr>
                                <w:rFonts w:cs="Times New Roman"/>
                                <w:lang w:val="vi-VN"/>
                              </w:rPr>
                              <w:tab/>
                            </w: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B738E7" w:rsidRPr="00F00D71" w:rsidRDefault="00B738E7" w:rsidP="00B738E7">
                            <w:pPr>
                              <w:jc w:val="center"/>
                              <w:rPr>
                                <w:rFonts w:cs="Times New Roman"/>
                                <w:sz w:val="32"/>
                                <w:szCs w:val="32"/>
                                <w:lang w:val="vi-VN"/>
                              </w:rPr>
                            </w:pPr>
                            <w:r w:rsidRPr="00F00D71">
                              <w:rPr>
                                <w:rFonts w:cs="Times New Roman"/>
                                <w:sz w:val="32"/>
                                <w:szCs w:val="32"/>
                                <w:lang w:val="vi-VN"/>
                              </w:rPr>
                              <w:t>HÀ NỘI 2018</w:t>
                            </w:r>
                          </w:p>
                          <w:p w:rsidR="00B738E7" w:rsidRPr="00F00D71" w:rsidRDefault="00B738E7" w:rsidP="00B738E7">
                            <w:pPr>
                              <w:rPr>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586026" id="_x0000_t202" coordsize="21600,21600" o:spt="202" path="m,l,21600r21600,l21600,xe">
                <v:stroke joinstyle="miter"/>
                <v:path gradientshapeok="t" o:connecttype="rect"/>
              </v:shapetype>
              <v:shape id="Hộp Văn bản 2" o:spid="_x0000_s1026" type="#_x0000_t202" style="position:absolute;margin-left:0;margin-top:0;width:465.75pt;height:695.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">
                <v:textbox>
                  <w:txbxContent>
                    <w:p w:rsidR="00B738E7" w:rsidRPr="008B425F" w:rsidRDefault="00B738E7" w:rsidP="00B738E7">
                      <w:pPr>
                        <w:spacing w:before="120" w:beforeAutospacing="0" w:after="0" w:afterAutospacing="0" w:line="240" w:lineRule="auto"/>
                        <w:jc w:val="center"/>
                        <w:rPr>
                          <w:rFonts w:cs="Times New Roman"/>
                          <w:sz w:val="32"/>
                          <w:szCs w:val="32"/>
                        </w:rPr>
                      </w:pPr>
                      <w:r w:rsidRPr="008B425F">
                        <w:rPr>
                          <w:rFonts w:cs="Times New Roman"/>
                          <w:sz w:val="32"/>
                          <w:szCs w:val="32"/>
                        </w:rPr>
                        <w:t>TRƯỜNG ĐẠI HỌC BÁCH KHOA HÀ NỘI</w:t>
                      </w:r>
                    </w:p>
                    <w:p w:rsidR="00B738E7" w:rsidRPr="008B425F" w:rsidRDefault="00B738E7" w:rsidP="00B738E7">
                      <w:pPr>
                        <w:spacing w:before="0" w:beforeAutospacing="0" w:after="0" w:afterAutospacing="0" w:line="240" w:lineRule="auto"/>
                        <w:jc w:val="center"/>
                        <w:rPr>
                          <w:rFonts w:cs="Times New Roman"/>
                          <w:sz w:val="32"/>
                          <w:szCs w:val="32"/>
                        </w:rPr>
                      </w:pPr>
                      <w:r w:rsidRPr="008B425F">
                        <w:rPr>
                          <w:rFonts w:cs="Times New Roman"/>
                          <w:sz w:val="32"/>
                          <w:szCs w:val="32"/>
                        </w:rPr>
                        <w:t>VIỆN CÔNG NGHỆ THÔNG TIN VÀ TRUYỀN THÔNG</w:t>
                      </w:r>
                    </w:p>
                    <w:p w:rsidR="00B738E7" w:rsidRPr="00360C3E" w:rsidRDefault="00B738E7" w:rsidP="00B738E7">
                      <w:pPr>
                        <w:spacing w:before="0" w:beforeAutospacing="0" w:after="0" w:afterAutospacing="0" w:line="240" w:lineRule="auto"/>
                        <w:jc w:val="center"/>
                        <w:rPr>
                          <w:rFonts w:cs="Times New Roman"/>
                          <w:sz w:val="32"/>
                          <w:szCs w:val="32"/>
                        </w:rPr>
                      </w:pPr>
                      <w:r w:rsidRPr="008B425F">
                        <w:rPr>
                          <w:rFonts w:cs="Times New Roman"/>
                          <w:sz w:val="32"/>
                          <w:szCs w:val="32"/>
                        </w:rPr>
                        <w:t>──────── * ───────</w:t>
                      </w:r>
                    </w:p>
                    <w:p w:rsidR="00B738E7" w:rsidRPr="008B425F" w:rsidRDefault="00B738E7" w:rsidP="00B738E7">
                      <w:pPr>
                        <w:spacing w:before="0" w:beforeAutospacing="0" w:after="0" w:afterAutospacing="0" w:line="240" w:lineRule="auto"/>
                        <w:jc w:val="center"/>
                        <w:rPr>
                          <w:rFonts w:cs="Times New Roman"/>
                        </w:rPr>
                      </w:pPr>
                    </w:p>
                    <w:p w:rsidR="00B738E7" w:rsidRPr="008B425F" w:rsidRDefault="00B738E7" w:rsidP="00B738E7">
                      <w:pPr>
                        <w:rPr>
                          <w:rFonts w:cs="Times New Roman"/>
                        </w:rPr>
                      </w:pPr>
                    </w:p>
                    <w:p w:rsidR="00B738E7" w:rsidRPr="008B425F" w:rsidRDefault="00B738E7" w:rsidP="00B738E7">
                      <w:pPr>
                        <w:spacing w:before="0" w:beforeAutospacing="0" w:after="0" w:afterAutospacing="0"/>
                        <w:jc w:val="center"/>
                        <w:rPr>
                          <w:rFonts w:cs="Times New Roman"/>
                          <w:sz w:val="64"/>
                          <w:szCs w:val="64"/>
                        </w:rPr>
                      </w:pPr>
                      <w:r w:rsidRPr="008B425F">
                        <w:rPr>
                          <w:rFonts w:cs="Times New Roman"/>
                          <w:sz w:val="64"/>
                          <w:szCs w:val="64"/>
                        </w:rPr>
                        <w:t>ĐỒ ÁN</w:t>
                      </w:r>
                    </w:p>
                    <w:p w:rsidR="00B738E7" w:rsidRPr="008B425F" w:rsidRDefault="00B738E7" w:rsidP="00B738E7">
                      <w:pPr>
                        <w:spacing w:before="0" w:beforeAutospacing="0" w:after="0" w:afterAutospacing="0"/>
                        <w:jc w:val="center"/>
                        <w:rPr>
                          <w:rFonts w:cs="Times New Roman"/>
                          <w:b/>
                          <w:sz w:val="76"/>
                          <w:szCs w:val="76"/>
                        </w:rPr>
                      </w:pPr>
                      <w:r w:rsidRPr="008B425F">
                        <w:rPr>
                          <w:rFonts w:cs="Times New Roman"/>
                          <w:b/>
                          <w:sz w:val="76"/>
                          <w:szCs w:val="76"/>
                        </w:rPr>
                        <w:t>TỐT NGHIỆP ĐẠI HỌC</w:t>
                      </w:r>
                    </w:p>
                    <w:p w:rsidR="00B738E7" w:rsidRPr="00360C3E" w:rsidRDefault="00B738E7" w:rsidP="00B738E7">
                      <w:pPr>
                        <w:spacing w:before="0" w:beforeAutospacing="0" w:after="0" w:afterAutospacing="0"/>
                        <w:jc w:val="center"/>
                        <w:rPr>
                          <w:rFonts w:cs="Times New Roman"/>
                          <w:sz w:val="40"/>
                          <w:szCs w:val="40"/>
                        </w:rPr>
                      </w:pPr>
                      <w:r w:rsidRPr="008B425F">
                        <w:rPr>
                          <w:rFonts w:cs="Times New Roman"/>
                          <w:sz w:val="40"/>
                          <w:szCs w:val="40"/>
                        </w:rPr>
                        <w:t>NGÀNH CÔNG NGHỆ THÔNG TIN</w:t>
                      </w:r>
                    </w:p>
                    <w:p w:rsidR="00B738E7" w:rsidRPr="008B425F" w:rsidRDefault="00B738E7" w:rsidP="00B738E7">
                      <w:pPr>
                        <w:rPr>
                          <w:rFonts w:cs="Times New Roman"/>
                        </w:rPr>
                      </w:pPr>
                    </w:p>
                    <w:p w:rsidR="000522EB" w:rsidRDefault="00B738E7" w:rsidP="00B738E7">
                      <w:pPr>
                        <w:spacing w:before="120"/>
                        <w:jc w:val="center"/>
                        <w:rPr>
                          <w:rFonts w:cs="Times New Roman"/>
                          <w:b/>
                          <w:sz w:val="40"/>
                          <w:szCs w:val="44"/>
                          <w:lang w:val="vi-VN"/>
                        </w:rPr>
                      </w:pPr>
                      <w:r w:rsidRPr="008B425F">
                        <w:rPr>
                          <w:rFonts w:cs="Times New Roman"/>
                          <w:b/>
                          <w:sz w:val="44"/>
                          <w:szCs w:val="44"/>
                        </w:rPr>
                        <w:t>TÊN ĐỀ TÀI</w:t>
                      </w:r>
                      <w:r w:rsidR="000F7358">
                        <w:rPr>
                          <w:rFonts w:cs="Times New Roman"/>
                          <w:b/>
                          <w:sz w:val="40"/>
                          <w:szCs w:val="44"/>
                          <w:lang w:val="vi-VN"/>
                        </w:rPr>
                        <w:t xml:space="preserve"> </w:t>
                      </w:r>
                    </w:p>
                    <w:p w:rsidR="00B738E7" w:rsidRPr="002C7D38" w:rsidRDefault="000522EB" w:rsidP="00B738E7">
                      <w:pPr>
                        <w:spacing w:before="120"/>
                        <w:jc w:val="center"/>
                        <w:rPr>
                          <w:rFonts w:cs="Times New Roman"/>
                          <w:b/>
                          <w:sz w:val="44"/>
                          <w:szCs w:val="44"/>
                          <w:lang w:val="vi-VN"/>
                        </w:rPr>
                      </w:pPr>
                      <w:r>
                        <w:rPr>
                          <w:rFonts w:cs="Times New Roman"/>
                          <w:b/>
                          <w:sz w:val="40"/>
                          <w:szCs w:val="44"/>
                          <w:lang w:val="vi-VN"/>
                        </w:rPr>
                        <w:t xml:space="preserve">XÂY DỰNG ỨNG DỤNG </w:t>
                      </w:r>
                      <w:r w:rsidR="000F7358">
                        <w:rPr>
                          <w:rFonts w:cs="Times New Roman"/>
                          <w:b/>
                          <w:sz w:val="40"/>
                          <w:szCs w:val="44"/>
                          <w:lang w:val="vi-VN"/>
                        </w:rPr>
                        <w:t>GỌI XE ONLINE</w:t>
                      </w:r>
                    </w:p>
                    <w:p w:rsidR="00B738E7" w:rsidRPr="002C7D38" w:rsidRDefault="00B738E7" w:rsidP="00B738E7">
                      <w:pPr>
                        <w:rPr>
                          <w:rFonts w:cs="Times New Roman"/>
                          <w:lang w:val="vi-VN"/>
                        </w:rPr>
                      </w:pPr>
                    </w:p>
                    <w:p w:rsidR="00B738E7" w:rsidRPr="00783EB6" w:rsidRDefault="00B738E7" w:rsidP="00B738E7">
                      <w:pPr>
                        <w:spacing w:after="0" w:afterAutospacing="0"/>
                        <w:ind w:left="2880" w:firstLine="360"/>
                        <w:jc w:val="left"/>
                        <w:rPr>
                          <w:rFonts w:cs="Times New Roman"/>
                          <w:b/>
                          <w:i/>
                          <w:sz w:val="28"/>
                          <w:szCs w:val="28"/>
                          <w:lang w:val="vi-VN"/>
                        </w:rPr>
                      </w:pPr>
                      <w:r w:rsidRPr="00F00D71">
                        <w:rPr>
                          <w:rFonts w:cs="Times New Roman"/>
                          <w:sz w:val="28"/>
                          <w:szCs w:val="28"/>
                          <w:lang w:val="vi-VN"/>
                        </w:rPr>
                        <w:t>Sinh viên thực hiện</w:t>
                      </w:r>
                      <w:r w:rsidRPr="00F00D71">
                        <w:rPr>
                          <w:rFonts w:cs="Times New Roman"/>
                          <w:sz w:val="28"/>
                          <w:szCs w:val="28"/>
                          <w:lang w:val="vi-VN"/>
                        </w:rPr>
                        <w:tab/>
                        <w:t xml:space="preserve">: </w:t>
                      </w:r>
                      <w:r>
                        <w:rPr>
                          <w:rFonts w:cs="Times New Roman"/>
                          <w:b/>
                          <w:sz w:val="28"/>
                          <w:szCs w:val="28"/>
                          <w:lang w:val="vi-VN"/>
                        </w:rPr>
                        <w:t>Hoàng Khắc Hiếu</w:t>
                      </w:r>
                    </w:p>
                    <w:p w:rsidR="00B738E7" w:rsidRPr="00783EB6" w:rsidRDefault="00B738E7" w:rsidP="00B738E7">
                      <w:pPr>
                        <w:spacing w:before="0" w:beforeAutospacing="0" w:after="0" w:afterAutospacing="0"/>
                        <w:ind w:left="5760"/>
                        <w:jc w:val="left"/>
                        <w:rPr>
                          <w:rFonts w:cs="Times New Roman"/>
                          <w:sz w:val="28"/>
                          <w:szCs w:val="28"/>
                          <w:lang w:val="vi-VN"/>
                        </w:rPr>
                      </w:pPr>
                      <w:r w:rsidRPr="00F00D71">
                        <w:rPr>
                          <w:rFonts w:cs="Times New Roman"/>
                          <w:sz w:val="28"/>
                          <w:szCs w:val="28"/>
                          <w:lang w:val="vi-VN"/>
                        </w:rPr>
                        <w:t xml:space="preserve">  Lớp </w:t>
                      </w:r>
                      <w:r>
                        <w:rPr>
                          <w:rFonts w:cs="Times New Roman"/>
                          <w:sz w:val="28"/>
                          <w:szCs w:val="28"/>
                          <w:lang w:val="vi-VN"/>
                        </w:rPr>
                        <w:t>CN - CNTT K59</w:t>
                      </w:r>
                    </w:p>
                    <w:p w:rsidR="00B738E7" w:rsidRPr="00F00D71" w:rsidRDefault="00B738E7" w:rsidP="00B738E7">
                      <w:pPr>
                        <w:spacing w:after="0" w:afterAutospacing="0"/>
                        <w:ind w:left="5760" w:hanging="2520"/>
                        <w:jc w:val="left"/>
                        <w:rPr>
                          <w:rFonts w:cs="Times New Roman"/>
                          <w:lang w:val="vi-VN"/>
                        </w:rPr>
                      </w:pPr>
                      <w:r w:rsidRPr="00F00D71">
                        <w:rPr>
                          <w:rFonts w:cs="Times New Roman"/>
                          <w:sz w:val="28"/>
                          <w:szCs w:val="28"/>
                          <w:lang w:val="vi-VN"/>
                        </w:rPr>
                        <w:t>Giáo viên hướng dẫn</w:t>
                      </w:r>
                      <w:r w:rsidRPr="00F00D71">
                        <w:rPr>
                          <w:rFonts w:cs="Times New Roman"/>
                          <w:sz w:val="28"/>
                          <w:szCs w:val="28"/>
                          <w:lang w:val="vi-VN"/>
                        </w:rPr>
                        <w:tab/>
                        <w:t xml:space="preserve">: </w:t>
                      </w:r>
                      <w:r w:rsidRPr="00F00D71">
                        <w:rPr>
                          <w:rFonts w:cs="Times New Roman"/>
                          <w:b/>
                          <w:sz w:val="28"/>
                          <w:szCs w:val="28"/>
                          <w:lang w:val="vi-VN"/>
                        </w:rPr>
                        <w:t>TS</w:t>
                      </w:r>
                      <w:r w:rsidRPr="00F00D71">
                        <w:rPr>
                          <w:rFonts w:cs="Times New Roman"/>
                          <w:sz w:val="28"/>
                          <w:szCs w:val="28"/>
                          <w:lang w:val="vi-VN"/>
                        </w:rPr>
                        <w:t xml:space="preserve">. </w:t>
                      </w:r>
                      <w:r w:rsidRPr="00F00D71">
                        <w:rPr>
                          <w:rFonts w:cs="Times New Roman"/>
                          <w:b/>
                          <w:sz w:val="28"/>
                          <w:szCs w:val="28"/>
                          <w:lang w:val="vi-VN"/>
                        </w:rPr>
                        <w:t>Nguyễn Nhất Hải</w:t>
                      </w:r>
                    </w:p>
                    <w:p w:rsidR="00B738E7" w:rsidRPr="00F00D71" w:rsidRDefault="00B738E7" w:rsidP="00B738E7">
                      <w:pPr>
                        <w:tabs>
                          <w:tab w:val="left" w:pos="900"/>
                        </w:tabs>
                        <w:rPr>
                          <w:rFonts w:cs="Times New Roman"/>
                          <w:lang w:val="vi-VN"/>
                        </w:rPr>
                      </w:pPr>
                      <w:r w:rsidRPr="00F00D71">
                        <w:rPr>
                          <w:rFonts w:cs="Times New Roman"/>
                          <w:lang w:val="vi-VN"/>
                        </w:rPr>
                        <w:tab/>
                      </w: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94753C" w:rsidRPr="00F00D71" w:rsidRDefault="0094753C" w:rsidP="00B738E7">
                      <w:pPr>
                        <w:jc w:val="center"/>
                        <w:rPr>
                          <w:rFonts w:cs="Times New Roman"/>
                          <w:sz w:val="28"/>
                          <w:szCs w:val="28"/>
                          <w:lang w:val="vi-VN"/>
                        </w:rPr>
                      </w:pPr>
                    </w:p>
                    <w:p w:rsidR="00B738E7" w:rsidRPr="00F00D71" w:rsidRDefault="00B738E7" w:rsidP="00B738E7">
                      <w:pPr>
                        <w:jc w:val="center"/>
                        <w:rPr>
                          <w:rFonts w:cs="Times New Roman"/>
                          <w:sz w:val="32"/>
                          <w:szCs w:val="32"/>
                          <w:lang w:val="vi-VN"/>
                        </w:rPr>
                      </w:pPr>
                      <w:r w:rsidRPr="00F00D71">
                        <w:rPr>
                          <w:rFonts w:cs="Times New Roman"/>
                          <w:sz w:val="32"/>
                          <w:szCs w:val="32"/>
                          <w:lang w:val="vi-VN"/>
                        </w:rPr>
                        <w:t>HÀ NỘI 2018</w:t>
                      </w:r>
                    </w:p>
                    <w:p w:rsidR="00B738E7" w:rsidRPr="00F00D71" w:rsidRDefault="00B738E7" w:rsidP="00B738E7">
                      <w:pPr>
                        <w:rPr>
                          <w:lang w:val="vi-VN"/>
                        </w:rPr>
                      </w:pPr>
                    </w:p>
                  </w:txbxContent>
                </v:textbox>
                <w10:wrap type="square" anchorx="margin"/>
              </v:shape>
            </w:pict>
          </mc:Fallback>
        </mc:AlternateContent>
      </w:r>
      <w:r w:rsidR="00B738E7">
        <w:br w:type="page"/>
      </w:r>
    </w:p>
    <w:p w:rsidR="00A64EAF" w:rsidRPr="008B425F" w:rsidRDefault="00A64EAF" w:rsidP="00A64EAF">
      <w:pPr>
        <w:pStyle w:val="Heading1-NoNumber"/>
        <w:spacing w:before="100"/>
      </w:pPr>
      <w:bookmarkStart w:id="0" w:name="_Toc501533357"/>
      <w:r w:rsidRPr="008B425F">
        <w:lastRenderedPageBreak/>
        <w:t>PHIẾU GIAO NHIỆM VỤ ĐỒ ÁN TỐT NGHIỆP</w:t>
      </w:r>
      <w:bookmarkEnd w:id="0"/>
    </w:p>
    <w:p w:rsidR="00A64EAF" w:rsidRPr="008B425F" w:rsidRDefault="00A64EAF" w:rsidP="00A64EAF">
      <w:pPr>
        <w:pStyle w:val="oancuaDanhsach"/>
        <w:numPr>
          <w:ilvl w:val="0"/>
          <w:numId w:val="2"/>
        </w:numPr>
        <w:rPr>
          <w:rFonts w:cs="Times New Roman"/>
        </w:rPr>
      </w:pPr>
      <w:r w:rsidRPr="008B425F">
        <w:rPr>
          <w:rFonts w:cs="Times New Roman"/>
        </w:rPr>
        <w:t>Thông tin về sinh viên</w:t>
      </w:r>
    </w:p>
    <w:p w:rsidR="00A64EAF" w:rsidRPr="008B425F" w:rsidRDefault="00A64EAF" w:rsidP="000F09A8">
      <w:pPr>
        <w:pStyle w:val="oancuaDanhsach"/>
        <w:numPr>
          <w:ilvl w:val="0"/>
          <w:numId w:val="4"/>
        </w:numPr>
        <w:rPr>
          <w:rFonts w:cs="Times New Roman"/>
        </w:rPr>
      </w:pPr>
      <w:r w:rsidRPr="008B425F">
        <w:rPr>
          <w:rFonts w:cs="Times New Roman"/>
        </w:rPr>
        <w:t>Họ và tên sinh viên:</w:t>
      </w:r>
      <w:r w:rsidRPr="008B425F">
        <w:rPr>
          <w:rFonts w:cs="Times New Roman"/>
        </w:rPr>
        <w:tab/>
      </w:r>
      <w:r>
        <w:rPr>
          <w:rFonts w:cs="Times New Roman"/>
          <w:lang w:val="vi-VN"/>
        </w:rPr>
        <w:t>Hoàng Khắc Hiếu</w:t>
      </w:r>
    </w:p>
    <w:p w:rsidR="00A64EAF" w:rsidRPr="00BB1336" w:rsidRDefault="00A64EAF" w:rsidP="00A64EAF">
      <w:pPr>
        <w:pStyle w:val="oancuaDanhsach"/>
        <w:numPr>
          <w:ilvl w:val="0"/>
          <w:numId w:val="4"/>
        </w:numPr>
        <w:rPr>
          <w:rFonts w:cs="Times New Roman"/>
        </w:rPr>
      </w:pPr>
      <w:r w:rsidRPr="008B425F">
        <w:rPr>
          <w:rFonts w:cs="Times New Roman"/>
        </w:rPr>
        <w:t>Điện thoại liên lạc:</w:t>
      </w:r>
      <w:r w:rsidRPr="008B425F">
        <w:rPr>
          <w:rFonts w:cs="Times New Roman"/>
        </w:rPr>
        <w:tab/>
      </w:r>
      <w:r w:rsidR="009E1837">
        <w:rPr>
          <w:rFonts w:cs="Times New Roman"/>
          <w:lang w:val="vi-VN"/>
        </w:rPr>
        <w:t>01636458600</w:t>
      </w:r>
      <w:r w:rsidRPr="008B425F">
        <w:rPr>
          <w:rFonts w:cs="Times New Roman"/>
        </w:rPr>
        <w:tab/>
      </w:r>
      <w:r w:rsidRPr="008B425F">
        <w:rPr>
          <w:rFonts w:cs="Times New Roman"/>
        </w:rPr>
        <w:tab/>
        <w:t xml:space="preserve">Email: </w:t>
      </w:r>
      <w:hyperlink r:id="rId8" w:history="1">
        <w:r w:rsidR="00591FC0" w:rsidRPr="00C02B84">
          <w:rPr>
            <w:rStyle w:val="Siuktni"/>
            <w:rFonts w:cs="Times New Roman"/>
          </w:rPr>
          <w:t>20146271@student.hust.edu.vn</w:t>
        </w:r>
      </w:hyperlink>
    </w:p>
    <w:p w:rsidR="00A64EAF" w:rsidRPr="008B425F" w:rsidRDefault="00A64EAF" w:rsidP="00A64EAF">
      <w:pPr>
        <w:pStyle w:val="oancuaDanhsach"/>
        <w:numPr>
          <w:ilvl w:val="0"/>
          <w:numId w:val="4"/>
        </w:numPr>
        <w:rPr>
          <w:rFonts w:cs="Times New Roman"/>
        </w:rPr>
      </w:pPr>
      <w:r w:rsidRPr="008B425F">
        <w:rPr>
          <w:rFonts w:cs="Times New Roman"/>
        </w:rPr>
        <w:t>Lớp:</w:t>
      </w:r>
      <w:r w:rsidRPr="008B425F">
        <w:rPr>
          <w:rFonts w:cs="Times New Roman"/>
        </w:rPr>
        <w:tab/>
      </w:r>
      <w:r w:rsidRPr="008B425F">
        <w:rPr>
          <w:rFonts w:cs="Times New Roman"/>
        </w:rPr>
        <w:tab/>
      </w:r>
      <w:r w:rsidRPr="008B425F">
        <w:rPr>
          <w:rFonts w:cs="Times New Roman"/>
        </w:rPr>
        <w:tab/>
      </w:r>
      <w:r w:rsidR="00591FC0">
        <w:rPr>
          <w:rFonts w:cs="Times New Roman"/>
          <w:lang w:val="vi-VN"/>
        </w:rPr>
        <w:t>CN - CNTT K59</w:t>
      </w:r>
      <w:r w:rsidRPr="008B425F">
        <w:rPr>
          <w:rFonts w:cs="Times New Roman"/>
        </w:rPr>
        <w:tab/>
        <w:t>Hệ đào tạo: Đại học chính quy</w:t>
      </w:r>
    </w:p>
    <w:p w:rsidR="00A64EAF" w:rsidRPr="008B425F" w:rsidRDefault="00A64EAF" w:rsidP="00A64EAF">
      <w:pPr>
        <w:pStyle w:val="oancuaDanhsach"/>
        <w:numPr>
          <w:ilvl w:val="0"/>
          <w:numId w:val="4"/>
        </w:numPr>
        <w:rPr>
          <w:rFonts w:cs="Times New Roman"/>
        </w:rPr>
      </w:pPr>
      <w:r w:rsidRPr="008B425F">
        <w:rPr>
          <w:rFonts w:cs="Times New Roman"/>
        </w:rPr>
        <w:t>Đồ án tốt nghiệp được thực hiện tại:</w:t>
      </w:r>
      <w:r w:rsidRPr="008B425F">
        <w:rPr>
          <w:rFonts w:cs="Times New Roman"/>
        </w:rPr>
        <w:tab/>
        <w:t xml:space="preserve">Bộ môn Công </w:t>
      </w:r>
      <w:r>
        <w:rPr>
          <w:rFonts w:cs="Times New Roman"/>
        </w:rPr>
        <w:t>n</w:t>
      </w:r>
      <w:r w:rsidRPr="008B425F">
        <w:rPr>
          <w:rFonts w:cs="Times New Roman"/>
        </w:rPr>
        <w:t xml:space="preserve">ghệ </w:t>
      </w:r>
      <w:r>
        <w:rPr>
          <w:rFonts w:cs="Times New Roman"/>
        </w:rPr>
        <w:t>p</w:t>
      </w:r>
      <w:r w:rsidRPr="008B425F">
        <w:rPr>
          <w:rFonts w:cs="Times New Roman"/>
        </w:rPr>
        <w:t xml:space="preserve">hần </w:t>
      </w:r>
      <w:r>
        <w:rPr>
          <w:rFonts w:cs="Times New Roman"/>
        </w:rPr>
        <w:t>m</w:t>
      </w:r>
      <w:r w:rsidRPr="008B425F">
        <w:rPr>
          <w:rFonts w:cs="Times New Roman"/>
        </w:rPr>
        <w:t>ềm, Viện Công nghệ thông tin và Truyền thông, Đại học Bách Khoa Hà Nội.</w:t>
      </w:r>
    </w:p>
    <w:p w:rsidR="00A64EAF" w:rsidRDefault="00A64EAF" w:rsidP="00A64EAF">
      <w:pPr>
        <w:pStyle w:val="oancuaDanhsach"/>
        <w:numPr>
          <w:ilvl w:val="0"/>
          <w:numId w:val="4"/>
        </w:numPr>
        <w:rPr>
          <w:rFonts w:cs="Times New Roman"/>
        </w:rPr>
      </w:pPr>
      <w:r w:rsidRPr="008B425F">
        <w:rPr>
          <w:rFonts w:cs="Times New Roman"/>
        </w:rPr>
        <w:t xml:space="preserve">Thời gian làm ĐATN: Từ </w:t>
      </w:r>
      <w:r w:rsidR="00591FC0">
        <w:rPr>
          <w:rFonts w:cs="Times New Roman"/>
          <w:lang w:val="vi-VN"/>
        </w:rPr>
        <w:t>01</w:t>
      </w:r>
      <w:r w:rsidRPr="008B425F">
        <w:rPr>
          <w:rFonts w:cs="Times New Roman"/>
        </w:rPr>
        <w:t>/201</w:t>
      </w:r>
      <w:r w:rsidR="00591FC0">
        <w:rPr>
          <w:rFonts w:cs="Times New Roman"/>
          <w:lang w:val="vi-VN"/>
        </w:rPr>
        <w:t>8</w:t>
      </w:r>
      <w:r w:rsidRPr="008B425F">
        <w:rPr>
          <w:rFonts w:cs="Times New Roman"/>
        </w:rPr>
        <w:t xml:space="preserve"> đến </w:t>
      </w:r>
      <w:r w:rsidR="00591FC0">
        <w:rPr>
          <w:rFonts w:cs="Times New Roman"/>
          <w:lang w:val="vi-VN"/>
        </w:rPr>
        <w:t>xx</w:t>
      </w:r>
      <w:r w:rsidRPr="008B425F">
        <w:rPr>
          <w:rFonts w:cs="Times New Roman"/>
        </w:rPr>
        <w:t>/201</w:t>
      </w:r>
      <w:r w:rsidR="00591FC0">
        <w:rPr>
          <w:rFonts w:cs="Times New Roman"/>
          <w:lang w:val="vi-VN"/>
        </w:rPr>
        <w:t>8</w:t>
      </w:r>
      <w:r w:rsidRPr="008B425F">
        <w:rPr>
          <w:rFonts w:cs="Times New Roman"/>
        </w:rPr>
        <w:t>.</w:t>
      </w:r>
    </w:p>
    <w:p w:rsidR="00A64EAF" w:rsidRPr="00360C3E" w:rsidRDefault="00A64EAF" w:rsidP="00A64EAF">
      <w:pPr>
        <w:pStyle w:val="oancuaDanhsach"/>
        <w:rPr>
          <w:rFonts w:cs="Times New Roman"/>
        </w:rPr>
      </w:pPr>
    </w:p>
    <w:p w:rsidR="00A64EAF" w:rsidRPr="008B425F" w:rsidRDefault="00A64EAF" w:rsidP="00A64EAF">
      <w:pPr>
        <w:pStyle w:val="oancuaDanhsach"/>
        <w:numPr>
          <w:ilvl w:val="0"/>
          <w:numId w:val="2"/>
        </w:numPr>
        <w:rPr>
          <w:rFonts w:cs="Times New Roman"/>
        </w:rPr>
      </w:pPr>
      <w:r w:rsidRPr="008B425F">
        <w:rPr>
          <w:rFonts w:cs="Times New Roman"/>
        </w:rPr>
        <w:t>Mục đích nội dung của ĐATN</w:t>
      </w:r>
    </w:p>
    <w:p w:rsidR="00A64EAF" w:rsidRDefault="00A75E11" w:rsidP="00A64EAF">
      <w:pPr>
        <w:pStyle w:val="oancuaDanhsach"/>
        <w:numPr>
          <w:ilvl w:val="0"/>
          <w:numId w:val="1"/>
        </w:numPr>
        <w:rPr>
          <w:rFonts w:cs="Times New Roman"/>
        </w:rPr>
      </w:pPr>
      <w:r>
        <w:rPr>
          <w:rFonts w:cs="Times New Roman"/>
          <w:lang w:val="vi-VN"/>
        </w:rPr>
        <w:t>Xây dựng hệ thống gọi xe online trên thiết bị di động</w:t>
      </w:r>
    </w:p>
    <w:p w:rsidR="00A64EAF" w:rsidRPr="00360C3E" w:rsidRDefault="00A64EAF" w:rsidP="00A64EAF">
      <w:pPr>
        <w:pStyle w:val="oancuaDanhsach"/>
        <w:rPr>
          <w:rFonts w:cs="Times New Roman"/>
        </w:rPr>
      </w:pPr>
    </w:p>
    <w:p w:rsidR="00A64EAF" w:rsidRPr="008B425F" w:rsidRDefault="00A64EAF" w:rsidP="00A64EAF">
      <w:pPr>
        <w:pStyle w:val="oancuaDanhsach"/>
        <w:numPr>
          <w:ilvl w:val="0"/>
          <w:numId w:val="2"/>
        </w:numPr>
        <w:rPr>
          <w:rFonts w:cs="Times New Roman"/>
        </w:rPr>
      </w:pPr>
      <w:r w:rsidRPr="008B425F">
        <w:rPr>
          <w:rFonts w:cs="Times New Roman"/>
        </w:rPr>
        <w:t xml:space="preserve">Các nhiệm vụ cụ thể của ĐATN </w:t>
      </w:r>
    </w:p>
    <w:p w:rsidR="00A64EAF" w:rsidRPr="008B425F" w:rsidRDefault="00A64EAF" w:rsidP="00A64EAF">
      <w:pPr>
        <w:pStyle w:val="oancuaDanhsach"/>
        <w:numPr>
          <w:ilvl w:val="0"/>
          <w:numId w:val="1"/>
        </w:numPr>
        <w:rPr>
          <w:rFonts w:cs="Times New Roman"/>
        </w:rPr>
      </w:pPr>
      <w:r w:rsidRPr="008B425F">
        <w:rPr>
          <w:rFonts w:cs="Times New Roman"/>
        </w:rPr>
        <w:t xml:space="preserve">Khảo sát nhu cầu người dùng về hệ thống tra cứu </w:t>
      </w:r>
      <w:r w:rsidR="00185AC6">
        <w:rPr>
          <w:rFonts w:cs="Times New Roman"/>
          <w:lang w:val="vi-VN"/>
        </w:rPr>
        <w:t>gọi xe online</w:t>
      </w:r>
    </w:p>
    <w:p w:rsidR="00A64EAF" w:rsidRPr="008B425F" w:rsidRDefault="00A64EAF" w:rsidP="00A64EAF">
      <w:pPr>
        <w:pStyle w:val="oancuaDanhsach"/>
        <w:numPr>
          <w:ilvl w:val="0"/>
          <w:numId w:val="1"/>
        </w:numPr>
        <w:rPr>
          <w:rFonts w:cs="Times New Roman"/>
        </w:rPr>
      </w:pPr>
      <w:r w:rsidRPr="008B425F">
        <w:rPr>
          <w:rFonts w:cs="Times New Roman"/>
        </w:rPr>
        <w:t xml:space="preserve">Khảo sát các ứng dụng trên thị trường có chức năng tương tự. </w:t>
      </w:r>
    </w:p>
    <w:p w:rsidR="00A64EAF" w:rsidRPr="008B425F" w:rsidRDefault="00A64EAF" w:rsidP="00A64EAF">
      <w:pPr>
        <w:pStyle w:val="oancuaDanhsach"/>
        <w:numPr>
          <w:ilvl w:val="0"/>
          <w:numId w:val="1"/>
        </w:numPr>
        <w:rPr>
          <w:rFonts w:cs="Times New Roman"/>
        </w:rPr>
      </w:pPr>
      <w:r w:rsidRPr="008B425F">
        <w:rPr>
          <w:rFonts w:cs="Times New Roman"/>
        </w:rPr>
        <w:t>Phân tích các chức năng cần có cho hệ thống.</w:t>
      </w:r>
    </w:p>
    <w:p w:rsidR="00A64EAF" w:rsidRPr="008B425F" w:rsidRDefault="00A64EAF" w:rsidP="00A64EAF">
      <w:pPr>
        <w:pStyle w:val="oancuaDanhsach"/>
        <w:numPr>
          <w:ilvl w:val="0"/>
          <w:numId w:val="1"/>
        </w:numPr>
        <w:rPr>
          <w:rFonts w:cs="Times New Roman"/>
        </w:rPr>
      </w:pPr>
      <w:r w:rsidRPr="008B425F">
        <w:rPr>
          <w:rFonts w:cs="Times New Roman"/>
        </w:rPr>
        <w:t>Tìm hiểu các công nghệ</w:t>
      </w:r>
      <w:r w:rsidR="00744E5C">
        <w:rPr>
          <w:rFonts w:cs="Times New Roman"/>
          <w:lang w:val="vi-VN"/>
        </w:rPr>
        <w:t>, giải pháp</w:t>
      </w:r>
      <w:r w:rsidR="00744E5C">
        <w:rPr>
          <w:rFonts w:cs="Times New Roman"/>
        </w:rPr>
        <w:t xml:space="preserve"> cho</w:t>
      </w:r>
      <w:r w:rsidRPr="008B425F">
        <w:rPr>
          <w:rFonts w:cs="Times New Roman"/>
        </w:rPr>
        <w:t xml:space="preserve"> hệ thống.</w:t>
      </w:r>
    </w:p>
    <w:p w:rsidR="00A64EAF" w:rsidRPr="008B425F" w:rsidRDefault="00A64EAF" w:rsidP="00A64EAF">
      <w:pPr>
        <w:pStyle w:val="oancuaDanhsach"/>
        <w:numPr>
          <w:ilvl w:val="0"/>
          <w:numId w:val="1"/>
        </w:numPr>
        <w:rPr>
          <w:rFonts w:cs="Times New Roman"/>
        </w:rPr>
      </w:pPr>
      <w:r w:rsidRPr="008B425F">
        <w:rPr>
          <w:rFonts w:cs="Times New Roman"/>
        </w:rPr>
        <w:t>Phân tích, thiết kế và xây dựng hệ thống.</w:t>
      </w:r>
    </w:p>
    <w:p w:rsidR="00A64EAF" w:rsidRPr="008B425F" w:rsidRDefault="00A64EAF" w:rsidP="00A64EAF">
      <w:pPr>
        <w:pStyle w:val="oancuaDanhsach"/>
        <w:rPr>
          <w:rFonts w:cs="Times New Roman"/>
        </w:rPr>
      </w:pPr>
    </w:p>
    <w:p w:rsidR="00A64EAF" w:rsidRPr="008B425F" w:rsidRDefault="00A64EAF" w:rsidP="00A64EAF">
      <w:pPr>
        <w:pStyle w:val="oancuaDanhsach"/>
        <w:numPr>
          <w:ilvl w:val="0"/>
          <w:numId w:val="2"/>
        </w:numPr>
        <w:rPr>
          <w:rFonts w:cs="Times New Roman"/>
        </w:rPr>
      </w:pPr>
      <w:r w:rsidRPr="008B425F">
        <w:rPr>
          <w:rFonts w:cs="Times New Roman"/>
        </w:rPr>
        <w:t>Lời cam đoan của sinh viên:</w:t>
      </w:r>
    </w:p>
    <w:p w:rsidR="00A64EAF" w:rsidRPr="008B425F" w:rsidRDefault="00A64EAF" w:rsidP="00A64EAF">
      <w:pPr>
        <w:pStyle w:val="oancuaDanhsach"/>
        <w:numPr>
          <w:ilvl w:val="0"/>
          <w:numId w:val="3"/>
        </w:numPr>
        <w:rPr>
          <w:rFonts w:cs="Times New Roman"/>
        </w:rPr>
      </w:pPr>
      <w:r w:rsidRPr="008B425F">
        <w:rPr>
          <w:rFonts w:cs="Times New Roman"/>
        </w:rPr>
        <w:t xml:space="preserve">Tôi </w:t>
      </w:r>
      <w:r w:rsidR="00675CA3">
        <w:rPr>
          <w:rFonts w:cs="Times New Roman"/>
          <w:i/>
          <w:iCs/>
          <w:lang w:val="vi-VN"/>
        </w:rPr>
        <w:t>Hoàng Khắc Hiếu</w:t>
      </w:r>
      <w:r w:rsidRPr="008B425F">
        <w:rPr>
          <w:rFonts w:cs="Times New Roman"/>
        </w:rPr>
        <w:t xml:space="preserve"> cam kết ĐATN là công trình nghiên cứu của bản thân tôi dưới sự hướng dẫn của </w:t>
      </w:r>
      <w:r w:rsidRPr="008B425F">
        <w:rPr>
          <w:rFonts w:cs="Times New Roman"/>
          <w:i/>
        </w:rPr>
        <w:t>TS.</w:t>
      </w:r>
      <w:r w:rsidRPr="008B425F">
        <w:rPr>
          <w:rFonts w:cs="Times New Roman"/>
        </w:rPr>
        <w:t xml:space="preserve"> </w:t>
      </w:r>
      <w:r w:rsidRPr="008B425F">
        <w:rPr>
          <w:rFonts w:cs="Times New Roman"/>
          <w:i/>
          <w:iCs/>
        </w:rPr>
        <w:t>Nguyễn Nhất Hải</w:t>
      </w:r>
      <w:r w:rsidRPr="008B425F">
        <w:rPr>
          <w:rFonts w:cs="Times New Roman"/>
        </w:rPr>
        <w:t xml:space="preserve">. </w:t>
      </w:r>
    </w:p>
    <w:p w:rsidR="00A64EAF" w:rsidRPr="00360C3E" w:rsidRDefault="00A64EAF" w:rsidP="00A64EAF">
      <w:pPr>
        <w:pStyle w:val="oancuaDanhsach"/>
        <w:numPr>
          <w:ilvl w:val="0"/>
          <w:numId w:val="3"/>
        </w:numPr>
        <w:rPr>
          <w:rFonts w:cs="Times New Roman"/>
        </w:rPr>
      </w:pPr>
      <w:r w:rsidRPr="008B425F">
        <w:rPr>
          <w:rFonts w:cs="Times New Roman"/>
        </w:rPr>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502"/>
        <w:gridCol w:w="4502"/>
      </w:tblGrid>
      <w:tr w:rsidR="00A64EAF" w:rsidRPr="00176E03" w:rsidTr="00B07B48">
        <w:tc>
          <w:tcPr>
            <w:tcW w:w="4502" w:type="dxa"/>
          </w:tcPr>
          <w:p w:rsidR="00A64EAF" w:rsidRPr="008B425F" w:rsidRDefault="00A64EAF" w:rsidP="00B07B48">
            <w:pPr>
              <w:rPr>
                <w:rFonts w:cs="Times New Roman"/>
                <w:i/>
                <w:iCs/>
              </w:rPr>
            </w:pPr>
          </w:p>
        </w:tc>
        <w:tc>
          <w:tcPr>
            <w:tcW w:w="4502" w:type="dxa"/>
          </w:tcPr>
          <w:p w:rsidR="00A64EAF" w:rsidRPr="00675CA3" w:rsidRDefault="00A64EAF" w:rsidP="00B07B48">
            <w:pPr>
              <w:spacing w:after="0" w:afterAutospacing="0"/>
              <w:jc w:val="center"/>
              <w:rPr>
                <w:rFonts w:cs="Times New Roman"/>
                <w:i/>
                <w:lang w:val="vi-VN"/>
              </w:rPr>
            </w:pPr>
            <w:r w:rsidRPr="008B425F">
              <w:rPr>
                <w:rFonts w:cs="Times New Roman"/>
                <w:i/>
              </w:rPr>
              <w:t>Hà Nội, ngày  tháng  năm 201</w:t>
            </w:r>
            <w:r w:rsidR="00675CA3">
              <w:rPr>
                <w:rFonts w:cs="Times New Roman"/>
                <w:i/>
                <w:lang w:val="vi-VN"/>
              </w:rPr>
              <w:t>8</w:t>
            </w:r>
          </w:p>
          <w:p w:rsidR="00A64EAF" w:rsidRPr="00744E5C" w:rsidRDefault="00A64EAF" w:rsidP="00B07B48">
            <w:pPr>
              <w:spacing w:before="0" w:beforeAutospacing="0" w:after="0" w:afterAutospacing="0"/>
              <w:jc w:val="center"/>
              <w:rPr>
                <w:rFonts w:cs="Times New Roman"/>
                <w:lang w:val="vi-VN"/>
              </w:rPr>
            </w:pPr>
            <w:r w:rsidRPr="00744E5C">
              <w:rPr>
                <w:rFonts w:cs="Times New Roman"/>
                <w:lang w:val="vi-VN"/>
              </w:rPr>
              <w:t>Tác giả ĐATN</w:t>
            </w:r>
          </w:p>
          <w:p w:rsidR="00A64EAF" w:rsidRPr="00744E5C" w:rsidRDefault="00A64EAF" w:rsidP="00B07B48">
            <w:pPr>
              <w:spacing w:after="0" w:afterAutospacing="0"/>
              <w:jc w:val="center"/>
              <w:rPr>
                <w:rFonts w:cs="Times New Roman"/>
                <w:lang w:val="vi-VN"/>
              </w:rPr>
            </w:pPr>
          </w:p>
          <w:p w:rsidR="00A64EAF" w:rsidRPr="001F32E3" w:rsidRDefault="001F32E3" w:rsidP="00B07B48">
            <w:pPr>
              <w:spacing w:after="0" w:afterAutospacing="0"/>
              <w:jc w:val="center"/>
              <w:rPr>
                <w:rFonts w:cs="Times New Roman"/>
                <w:i/>
                <w:iCs/>
                <w:lang w:val="vi-VN"/>
              </w:rPr>
            </w:pPr>
            <w:r>
              <w:rPr>
                <w:rFonts w:cs="Times New Roman"/>
                <w:i/>
                <w:iCs/>
                <w:lang w:val="vi-VN"/>
              </w:rPr>
              <w:t>Hoàng Khắc Hiếu</w:t>
            </w:r>
          </w:p>
        </w:tc>
      </w:tr>
    </w:tbl>
    <w:p w:rsidR="00A64EAF" w:rsidRPr="00744E5C" w:rsidRDefault="00A64EAF" w:rsidP="00A64EAF">
      <w:pPr>
        <w:pStyle w:val="oancuaDanhsach"/>
        <w:numPr>
          <w:ilvl w:val="0"/>
          <w:numId w:val="2"/>
        </w:numPr>
        <w:rPr>
          <w:rFonts w:cs="Times New Roman"/>
          <w:lang w:val="vi-VN"/>
        </w:rPr>
      </w:pPr>
      <w:r w:rsidRPr="00744E5C">
        <w:rPr>
          <w:rFonts w:cs="Times New Roman"/>
          <w:lang w:val="vi-VN"/>
        </w:rPr>
        <w:t>Xác nhận của giáo viên hướng dẫn về mức độ hoàn thành của ĐATN và cho phép bảo vệ:</w:t>
      </w:r>
    </w:p>
    <w:tbl>
      <w:tblPr>
        <w:tblW w:w="0" w:type="auto"/>
        <w:tblLook w:val="01E0" w:firstRow="1" w:lastRow="1" w:firstColumn="1" w:lastColumn="1" w:noHBand="0" w:noVBand="0"/>
      </w:tblPr>
      <w:tblGrid>
        <w:gridCol w:w="4382"/>
        <w:gridCol w:w="4402"/>
      </w:tblGrid>
      <w:tr w:rsidR="00A64EAF" w:rsidRPr="00176E03" w:rsidTr="00B07B48">
        <w:tc>
          <w:tcPr>
            <w:tcW w:w="4382" w:type="dxa"/>
          </w:tcPr>
          <w:p w:rsidR="00A64EAF" w:rsidRPr="00744E5C" w:rsidRDefault="00A64EAF" w:rsidP="00B07B48">
            <w:pPr>
              <w:rPr>
                <w:rFonts w:cs="Times New Roman"/>
                <w:i/>
                <w:iCs/>
                <w:lang w:val="vi-VN"/>
              </w:rPr>
            </w:pPr>
          </w:p>
        </w:tc>
        <w:tc>
          <w:tcPr>
            <w:tcW w:w="4402" w:type="dxa"/>
          </w:tcPr>
          <w:p w:rsidR="00A64EAF" w:rsidRPr="00F00D71" w:rsidRDefault="00A64EAF" w:rsidP="00B07B48">
            <w:pPr>
              <w:spacing w:after="0" w:afterAutospacing="0"/>
              <w:jc w:val="center"/>
              <w:rPr>
                <w:rFonts w:cs="Times New Roman"/>
                <w:i/>
                <w:lang w:val="vi-VN"/>
              </w:rPr>
            </w:pPr>
            <w:r w:rsidRPr="00F00D71">
              <w:rPr>
                <w:rFonts w:cs="Times New Roman"/>
                <w:i/>
                <w:lang w:val="vi-VN"/>
              </w:rPr>
              <w:t xml:space="preserve">Hà Nội, ngày  </w:t>
            </w:r>
            <w:r w:rsidR="00200405" w:rsidRPr="00F00D71">
              <w:rPr>
                <w:rFonts w:cs="Times New Roman"/>
                <w:i/>
                <w:lang w:val="vi-VN"/>
              </w:rPr>
              <w:t>tháng</w:t>
            </w:r>
            <w:r w:rsidR="000F09A8">
              <w:rPr>
                <w:rFonts w:cs="Times New Roman"/>
                <w:i/>
                <w:lang w:val="vi-VN"/>
              </w:rPr>
              <w:t xml:space="preserve"> </w:t>
            </w:r>
            <w:r w:rsidR="00200405" w:rsidRPr="00F00D71">
              <w:rPr>
                <w:rFonts w:cs="Times New Roman"/>
                <w:i/>
                <w:lang w:val="vi-VN"/>
              </w:rPr>
              <w:t xml:space="preserve"> năm 2018</w:t>
            </w:r>
            <w:r w:rsidRPr="00F00D71">
              <w:rPr>
                <w:rFonts w:cs="Times New Roman"/>
                <w:i/>
                <w:lang w:val="vi-VN"/>
              </w:rPr>
              <w:tab/>
            </w:r>
          </w:p>
          <w:p w:rsidR="00A64EAF" w:rsidRPr="00F00D71" w:rsidRDefault="00A64EAF" w:rsidP="0027434F">
            <w:pPr>
              <w:spacing w:before="0" w:beforeAutospacing="0" w:after="0" w:afterAutospacing="0"/>
              <w:jc w:val="center"/>
              <w:rPr>
                <w:rFonts w:cs="Times New Roman"/>
                <w:lang w:val="vi-VN"/>
              </w:rPr>
            </w:pPr>
            <w:r w:rsidRPr="00F00D71">
              <w:rPr>
                <w:rFonts w:cs="Times New Roman"/>
                <w:lang w:val="vi-VN"/>
              </w:rPr>
              <w:t>Giáo viên hướng dẫn</w:t>
            </w:r>
          </w:p>
          <w:p w:rsidR="0027434F" w:rsidRPr="00F00D71" w:rsidRDefault="0027434F" w:rsidP="0027434F">
            <w:pPr>
              <w:spacing w:before="0" w:beforeAutospacing="0" w:after="0" w:afterAutospacing="0"/>
              <w:jc w:val="center"/>
              <w:rPr>
                <w:rFonts w:cs="Times New Roman"/>
                <w:lang w:val="vi-VN"/>
              </w:rPr>
            </w:pPr>
          </w:p>
          <w:p w:rsidR="0027434F" w:rsidRPr="00F00D71" w:rsidRDefault="0027434F" w:rsidP="00B07B48">
            <w:pPr>
              <w:spacing w:after="0" w:afterAutospacing="0"/>
              <w:jc w:val="center"/>
              <w:rPr>
                <w:rFonts w:cs="Times New Roman"/>
                <w:i/>
                <w:iCs/>
                <w:lang w:val="vi-VN"/>
              </w:rPr>
            </w:pPr>
          </w:p>
          <w:p w:rsidR="00A64EAF" w:rsidRPr="00F00D71" w:rsidRDefault="00A64EAF" w:rsidP="00B07B48">
            <w:pPr>
              <w:spacing w:after="0" w:afterAutospacing="0"/>
              <w:jc w:val="center"/>
              <w:rPr>
                <w:rFonts w:cs="Times New Roman"/>
                <w:i/>
                <w:iCs/>
                <w:lang w:val="vi-VN"/>
              </w:rPr>
            </w:pPr>
            <w:r w:rsidRPr="00F00D71">
              <w:rPr>
                <w:rFonts w:cs="Times New Roman"/>
                <w:i/>
                <w:iCs/>
                <w:lang w:val="vi-VN"/>
              </w:rPr>
              <w:t>TS. Nguyễn Nhất Hải</w:t>
            </w:r>
          </w:p>
        </w:tc>
      </w:tr>
    </w:tbl>
    <w:p w:rsidR="00CE47B2" w:rsidRPr="00F00D71" w:rsidRDefault="00CE47B2" w:rsidP="00CE47B2">
      <w:pPr>
        <w:pStyle w:val="Heading1-NoNumber"/>
        <w:rPr>
          <w:lang w:val="vi-VN"/>
        </w:rPr>
      </w:pPr>
      <w:bookmarkStart w:id="1" w:name="_Toc500683521"/>
      <w:bookmarkStart w:id="2" w:name="_Toc501533358"/>
      <w:r w:rsidRPr="00BA665C">
        <w:rPr>
          <w:lang w:val="vi-VN"/>
        </w:rPr>
        <w:lastRenderedPageBreak/>
        <w:t>TÓM TẮT NỘI DUNG ĐỒ ÁN TỐT NGHIỆP</w:t>
      </w:r>
      <w:bookmarkEnd w:id="1"/>
      <w:bookmarkEnd w:id="2"/>
    </w:p>
    <w:p w:rsidR="00C23DD0" w:rsidRPr="005717D4" w:rsidRDefault="00BA665C" w:rsidP="00783EB6">
      <w:pPr>
        <w:rPr>
          <w:rStyle w:val="Manh"/>
          <w:rFonts w:cs="Times New Roman"/>
          <w:b w:val="0"/>
          <w:bdr w:val="none" w:sz="0" w:space="0" w:color="auto" w:frame="1"/>
          <w:shd w:val="clear" w:color="auto" w:fill="FFFFFF"/>
          <w:lang w:val="vi-VN"/>
        </w:rPr>
      </w:pPr>
      <w:r w:rsidRPr="005717D4">
        <w:rPr>
          <w:rStyle w:val="Manh"/>
          <w:rFonts w:cs="Times New Roman"/>
          <w:b w:val="0"/>
          <w:bdr w:val="none" w:sz="0" w:space="0" w:color="auto" w:frame="1"/>
          <w:shd w:val="clear" w:color="auto" w:fill="FFFFFF"/>
          <w:lang w:val="vi-VN"/>
        </w:rPr>
        <w:t>Ngày nay, với sự phổ cập rộng rãi của minh, điện thoại di động đã trở thành một trong những công cụ liên lạc thiết yếu của con người. Ngoài chức năng liên lạc, cùng với sự phát triển của công nghệ, kết nối toàn cầu, điện thoại di động còn được trang bị nhiều ứng dụng giải trí, định vị, mua sắm, thanh toán trực tuyến,…</w:t>
      </w:r>
      <w:r w:rsidR="00C23DD0" w:rsidRPr="005717D4">
        <w:rPr>
          <w:rStyle w:val="Manh"/>
          <w:rFonts w:cs="Times New Roman"/>
          <w:b w:val="0"/>
          <w:bdr w:val="none" w:sz="0" w:space="0" w:color="auto" w:frame="1"/>
          <w:shd w:val="clear" w:color="auto" w:fill="FFFFFF"/>
          <w:lang w:val="vi-VN"/>
        </w:rPr>
        <w:t xml:space="preserve"> Các</w:t>
      </w:r>
      <w:r w:rsidR="00404139" w:rsidRPr="005717D4">
        <w:rPr>
          <w:rStyle w:val="Manh"/>
          <w:rFonts w:cs="Times New Roman"/>
          <w:b w:val="0"/>
          <w:bdr w:val="none" w:sz="0" w:space="0" w:color="auto" w:frame="1"/>
          <w:shd w:val="clear" w:color="auto" w:fill="FFFFFF"/>
          <w:lang w:val="vi-VN"/>
        </w:rPr>
        <w:t xml:space="preserve"> ứng dụng di động cũng được chú trọng phát triển, ứng dụng nhiều công nghệ mới, góp phần nâng cao hiệu của công việc, tiết kiệm thời gian, tiền bạc cho con người.</w:t>
      </w:r>
    </w:p>
    <w:p w:rsidR="00CB4FAC" w:rsidRPr="005717D4" w:rsidRDefault="00AC10B0" w:rsidP="00783EB6">
      <w:pPr>
        <w:rPr>
          <w:lang w:val="vi-VN"/>
        </w:rPr>
      </w:pPr>
      <w:r w:rsidRPr="005717D4">
        <w:rPr>
          <w:lang w:val="vi-VN"/>
        </w:rPr>
        <w:t>Hiện nay tại Việt Nam, với hơn một nửa dân số thường xuyên được tiếp cận vớ</w:t>
      </w:r>
      <w:r w:rsidR="000507AC" w:rsidRPr="005717D4">
        <w:rPr>
          <w:lang w:val="vi-VN"/>
        </w:rPr>
        <w:t>i Internet, kèm theo đó là sự</w:t>
      </w:r>
      <w:r w:rsidRPr="005717D4">
        <w:rPr>
          <w:lang w:val="vi-VN"/>
        </w:rPr>
        <w:t xml:space="preserve"> chuyển đổi từ mô hình thương mại truyền thống sang thương mại điện tử ngày càng mạnh mẽ, nhu cầu đi lại</w:t>
      </w:r>
      <w:r w:rsidR="00A31546" w:rsidRPr="005717D4">
        <w:rPr>
          <w:lang w:val="vi-VN"/>
        </w:rPr>
        <w:t>,</w:t>
      </w:r>
      <w:r w:rsidRPr="005717D4">
        <w:rPr>
          <w:lang w:val="vi-VN"/>
        </w:rPr>
        <w:t xml:space="preserve"> vận chuyển hàng hóa </w:t>
      </w:r>
      <w:r w:rsidR="00A31546" w:rsidRPr="005717D4">
        <w:rPr>
          <w:lang w:val="vi-VN"/>
        </w:rPr>
        <w:t xml:space="preserve">của người dân </w:t>
      </w:r>
      <w:r w:rsidRPr="005717D4">
        <w:rPr>
          <w:lang w:val="vi-VN"/>
        </w:rPr>
        <w:t xml:space="preserve">ngày càng lớn. </w:t>
      </w:r>
      <w:r w:rsidR="00A31546" w:rsidRPr="005717D4">
        <w:rPr>
          <w:lang w:val="vi-VN"/>
        </w:rPr>
        <w:t>Tuy nhiên, với thách thức về giao thông do vấn đề mật độ dân cư cao, hạ tầng giao thông hạn chế nên không phải ai cũng có thể đầu tư phương tiện</w:t>
      </w:r>
      <w:r w:rsidR="00E42AC2" w:rsidRPr="005717D4">
        <w:rPr>
          <w:lang w:val="vi-VN"/>
        </w:rPr>
        <w:t xml:space="preserve"> đi lại,</w:t>
      </w:r>
      <w:r w:rsidR="00A31546" w:rsidRPr="005717D4">
        <w:rPr>
          <w:lang w:val="vi-VN"/>
        </w:rPr>
        <w:t xml:space="preserve"> vận chuyển riêng cho </w:t>
      </w:r>
      <w:r w:rsidR="00030C92" w:rsidRPr="005717D4">
        <w:rPr>
          <w:lang w:val="vi-VN"/>
        </w:rPr>
        <w:t>mì</w:t>
      </w:r>
      <w:r w:rsidR="00E42AC2" w:rsidRPr="005717D4">
        <w:rPr>
          <w:lang w:val="vi-VN"/>
        </w:rPr>
        <w:t xml:space="preserve">nh. Không có khả năng quảng cáo, tiếp cận thị trường khiến cho những tài xế cung cấp dịch vụ đi lại, vận chuyển gặp khó khăn trong việc cung cấp dịch vụ của mình trong khi </w:t>
      </w:r>
      <w:r w:rsidR="00975668" w:rsidRPr="005717D4">
        <w:rPr>
          <w:lang w:val="vi-VN"/>
        </w:rPr>
        <w:t>đó phía</w:t>
      </w:r>
      <w:r w:rsidR="00E42AC2" w:rsidRPr="005717D4">
        <w:rPr>
          <w:lang w:val="vi-VN"/>
        </w:rPr>
        <w:t xml:space="preserve"> người dân cũng phải loay hoay tìm kiếm thông tin mỗi khi có nhu cầu đi lại, vận chuyển</w:t>
      </w:r>
      <w:r w:rsidR="0029446A" w:rsidRPr="005717D4">
        <w:rPr>
          <w:lang w:val="vi-VN"/>
        </w:rPr>
        <w:t>, gây ra nhiều bất cập.</w:t>
      </w:r>
    </w:p>
    <w:p w:rsidR="005024D9" w:rsidRPr="005717D4" w:rsidRDefault="00CB4FAC" w:rsidP="00783EB6">
      <w:pPr>
        <w:rPr>
          <w:lang w:val="vi-VN"/>
        </w:rPr>
      </w:pPr>
      <w:r w:rsidRPr="005717D4">
        <w:rPr>
          <w:lang w:val="vi-VN"/>
        </w:rPr>
        <w:t>Chính vì nhu cầu cấp thiết đó, với mục tiêu xây dựng một hệ thống thông tin kết nối giữa tài xế với người dân có nhu cầu đi lại</w:t>
      </w:r>
      <w:r w:rsidR="00E04D6A" w:rsidRPr="005717D4">
        <w:rPr>
          <w:lang w:val="vi-VN"/>
        </w:rPr>
        <w:t xml:space="preserve">, tận dụng </w:t>
      </w:r>
      <w:r w:rsidR="00B5731C" w:rsidRPr="005717D4">
        <w:rPr>
          <w:lang w:val="vi-VN"/>
        </w:rPr>
        <w:t>thế mạnh của thiết bị di động thông minh đồng thời kết hợ</w:t>
      </w:r>
      <w:r w:rsidR="004520C8" w:rsidRPr="005717D4">
        <w:rPr>
          <w:lang w:val="vi-VN"/>
        </w:rPr>
        <w:t>p nghiên cứu phân tích các ứng dụng đã có trên thị trường. Đồ án tập trung xây dựng thiết kế tổng thể cho ứng dụng, tích hợp các công nghệ , dịch vụ mới, hữu ích cho người sử dụng</w:t>
      </w:r>
      <w:r w:rsidR="00F04A86" w:rsidRPr="005717D4">
        <w:rPr>
          <w:lang w:val="vi-VN"/>
        </w:rPr>
        <w:t>.</w:t>
      </w:r>
    </w:p>
    <w:p w:rsidR="005717D4" w:rsidRPr="005717D4" w:rsidRDefault="005024D9" w:rsidP="00783EB6">
      <w:pPr>
        <w:rPr>
          <w:lang w:val="vi-VN"/>
        </w:rPr>
      </w:pPr>
      <w:r w:rsidRPr="005717D4">
        <w:rPr>
          <w:lang w:val="vi-VN"/>
        </w:rPr>
        <w:t>Nội dung báo cáo gồm các phần sau:</w:t>
      </w:r>
    </w:p>
    <w:p w:rsidR="005717D4" w:rsidRPr="003D250B" w:rsidRDefault="005717D4" w:rsidP="005717D4">
      <w:pPr>
        <w:spacing w:after="0" w:afterAutospacing="0"/>
        <w:rPr>
          <w:rFonts w:cs="Times New Roman"/>
          <w:i/>
          <w:lang w:val="vi-VN"/>
        </w:rPr>
      </w:pPr>
      <w:r w:rsidRPr="003D250B">
        <w:rPr>
          <w:rFonts w:cs="Times New Roman"/>
          <w:b/>
          <w:lang w:val="vi-VN"/>
        </w:rPr>
        <w:t xml:space="preserve">Chương 1: </w:t>
      </w:r>
      <w:r w:rsidRPr="003D250B">
        <w:rPr>
          <w:rFonts w:cs="Times New Roman"/>
          <w:i/>
          <w:lang w:val="vi-VN"/>
        </w:rPr>
        <w:t>Đặt vấn đề.</w:t>
      </w:r>
    </w:p>
    <w:p w:rsidR="005717D4" w:rsidRPr="003D250B" w:rsidRDefault="005717D4" w:rsidP="005717D4">
      <w:pPr>
        <w:spacing w:before="0" w:beforeAutospacing="0"/>
        <w:rPr>
          <w:rFonts w:cs="Times New Roman"/>
          <w:lang w:val="vi-VN"/>
        </w:rPr>
      </w:pPr>
      <w:r w:rsidRPr="003D250B">
        <w:rPr>
          <w:rFonts w:cs="Times New Roman"/>
          <w:lang w:val="vi-VN"/>
        </w:rPr>
        <w:t xml:space="preserve">Nội dung chương 1 tập trung vào giới thiệu bài toán, tìm hiểu yêu cầu và đưa ra định hướng giải pháp </w:t>
      </w:r>
      <w:r w:rsidR="00963EFD">
        <w:rPr>
          <w:rFonts w:cs="Times New Roman"/>
          <w:lang w:val="vi-VN"/>
        </w:rPr>
        <w:t xml:space="preserve">và </w:t>
      </w:r>
      <w:del w:id="3" w:author="Nguyen Nhat Hai" w:date="2017-12-18T07:49:00Z">
        <w:r w:rsidRPr="003D250B" w:rsidDel="0030321C">
          <w:rPr>
            <w:rFonts w:cs="Times New Roman"/>
            <w:lang w:val="vi-VN"/>
          </w:rPr>
          <w:delText xml:space="preserve">giải quyết </w:delText>
        </w:r>
      </w:del>
      <w:ins w:id="4" w:author="Nguyen Nhat Hai" w:date="2017-12-18T07:49:00Z">
        <w:r>
          <w:rPr>
            <w:rFonts w:cs="Times New Roman"/>
            <w:lang w:val="vi-VN"/>
          </w:rPr>
          <w:t xml:space="preserve">công nghệ cho </w:t>
        </w:r>
      </w:ins>
      <w:r w:rsidRPr="003D250B">
        <w:rPr>
          <w:rFonts w:cs="Times New Roman"/>
          <w:lang w:val="vi-VN"/>
        </w:rPr>
        <w:t>bài toán.</w:t>
      </w:r>
    </w:p>
    <w:p w:rsidR="005717D4" w:rsidRPr="003D250B" w:rsidRDefault="005717D4" w:rsidP="005717D4">
      <w:pPr>
        <w:spacing w:after="0" w:afterAutospacing="0"/>
        <w:rPr>
          <w:rFonts w:cs="Times New Roman"/>
          <w:i/>
          <w:lang w:val="vi-VN"/>
        </w:rPr>
      </w:pPr>
      <w:r w:rsidRPr="003D250B">
        <w:rPr>
          <w:rFonts w:cs="Times New Roman"/>
          <w:b/>
          <w:lang w:val="vi-VN"/>
        </w:rPr>
        <w:t xml:space="preserve">Chương 2: </w:t>
      </w:r>
      <w:r w:rsidRPr="003D250B">
        <w:rPr>
          <w:rFonts w:cs="Times New Roman"/>
          <w:i/>
          <w:lang w:val="vi-VN"/>
        </w:rPr>
        <w:t>Công nghệ sử dụng.</w:t>
      </w:r>
    </w:p>
    <w:p w:rsidR="005717D4" w:rsidRPr="003D250B" w:rsidRDefault="005717D4" w:rsidP="005717D4">
      <w:pPr>
        <w:spacing w:before="0" w:beforeAutospacing="0"/>
        <w:rPr>
          <w:rFonts w:cs="Times New Roman"/>
          <w:lang w:val="vi-VN"/>
        </w:rPr>
      </w:pPr>
      <w:r w:rsidRPr="003D250B">
        <w:rPr>
          <w:rFonts w:cs="Times New Roman"/>
          <w:lang w:val="vi-VN"/>
        </w:rPr>
        <w:t>Nội dung chương 2 trình bày tóm tắt về các công nghệ được sử dụ</w:t>
      </w:r>
      <w:r w:rsidR="00963EFD">
        <w:rPr>
          <w:rFonts w:cs="Times New Roman"/>
          <w:lang w:val="vi-VN"/>
        </w:rPr>
        <w:t>ng trong ứng dụng</w:t>
      </w:r>
      <w:r w:rsidRPr="003D250B">
        <w:rPr>
          <w:rFonts w:cs="Times New Roman"/>
          <w:lang w:val="vi-VN"/>
        </w:rPr>
        <w:t>.</w:t>
      </w:r>
    </w:p>
    <w:p w:rsidR="005717D4" w:rsidRPr="003D250B" w:rsidRDefault="005717D4" w:rsidP="005717D4">
      <w:pPr>
        <w:spacing w:after="0" w:afterAutospacing="0"/>
        <w:rPr>
          <w:rFonts w:cs="Times New Roman"/>
          <w:i/>
          <w:lang w:val="vi-VN"/>
        </w:rPr>
      </w:pPr>
      <w:r w:rsidRPr="003D250B">
        <w:rPr>
          <w:rFonts w:cs="Times New Roman"/>
          <w:b/>
          <w:lang w:val="vi-VN"/>
        </w:rPr>
        <w:t xml:space="preserve">Chương 3: </w:t>
      </w:r>
      <w:r w:rsidRPr="003D250B">
        <w:rPr>
          <w:rFonts w:cs="Times New Roman"/>
          <w:i/>
          <w:lang w:val="vi-VN"/>
        </w:rPr>
        <w:t>Khảo sát và mô hình hóa yêu cầu.</w:t>
      </w:r>
    </w:p>
    <w:p w:rsidR="005717D4" w:rsidRPr="003D250B" w:rsidRDefault="005717D4" w:rsidP="005717D4">
      <w:pPr>
        <w:spacing w:before="0" w:beforeAutospacing="0"/>
        <w:rPr>
          <w:rFonts w:cs="Times New Roman"/>
          <w:lang w:val="vi-VN"/>
        </w:rPr>
      </w:pPr>
      <w:r w:rsidRPr="003D250B">
        <w:rPr>
          <w:rFonts w:cs="Times New Roman"/>
          <w:lang w:val="vi-VN"/>
        </w:rPr>
        <w:t xml:space="preserve">Nội dung chương 3 dựa vào các khảo sát nhu cầu người dùng và tiến hành phân tích chức năng của hệ thống. </w:t>
      </w:r>
    </w:p>
    <w:p w:rsidR="005717D4" w:rsidRPr="003D250B" w:rsidRDefault="005717D4" w:rsidP="005717D4">
      <w:pPr>
        <w:spacing w:after="0" w:afterAutospacing="0"/>
        <w:rPr>
          <w:rFonts w:cs="Times New Roman"/>
          <w:i/>
          <w:lang w:val="vi-VN"/>
        </w:rPr>
      </w:pPr>
      <w:r w:rsidRPr="003D250B">
        <w:rPr>
          <w:rFonts w:cs="Times New Roman"/>
          <w:b/>
          <w:lang w:val="vi-VN"/>
        </w:rPr>
        <w:t xml:space="preserve">Chương 4: </w:t>
      </w:r>
      <w:r w:rsidRPr="003F7AC9">
        <w:rPr>
          <w:rFonts w:cs="Times New Roman"/>
          <w:i/>
          <w:lang w:val="vi-VN"/>
        </w:rPr>
        <w:t>Phân tích, t</w:t>
      </w:r>
      <w:r w:rsidRPr="003D250B">
        <w:rPr>
          <w:rFonts w:cs="Times New Roman"/>
          <w:i/>
          <w:lang w:val="vi-VN"/>
        </w:rPr>
        <w:t>hiết kế, xây dựng</w:t>
      </w:r>
      <w:r w:rsidRPr="003F7AC9">
        <w:rPr>
          <w:rFonts w:cs="Times New Roman"/>
          <w:i/>
          <w:lang w:val="vi-VN"/>
        </w:rPr>
        <w:t xml:space="preserve"> hệ thống</w:t>
      </w:r>
      <w:r w:rsidRPr="00A20412">
        <w:rPr>
          <w:rFonts w:cs="Times New Roman"/>
          <w:i/>
          <w:lang w:val="vi-VN"/>
        </w:rPr>
        <w:t xml:space="preserve"> và đánh giá kết qu</w:t>
      </w:r>
      <w:r w:rsidRPr="00AE3B79">
        <w:rPr>
          <w:rFonts w:cs="Times New Roman"/>
          <w:i/>
          <w:lang w:val="vi-VN"/>
        </w:rPr>
        <w:t>ả</w:t>
      </w:r>
      <w:r w:rsidRPr="003D250B">
        <w:rPr>
          <w:rFonts w:cs="Times New Roman"/>
          <w:i/>
          <w:lang w:val="vi-VN"/>
        </w:rPr>
        <w:t>.</w:t>
      </w:r>
    </w:p>
    <w:p w:rsidR="005717D4" w:rsidRDefault="005717D4" w:rsidP="005717D4">
      <w:pPr>
        <w:spacing w:before="0" w:beforeAutospacing="0"/>
        <w:rPr>
          <w:rFonts w:cs="Times New Roman"/>
          <w:lang w:val="vi-VN"/>
        </w:rPr>
      </w:pPr>
      <w:r w:rsidRPr="003D250B">
        <w:rPr>
          <w:rFonts w:cs="Times New Roman"/>
          <w:lang w:val="vi-VN"/>
        </w:rPr>
        <w:t xml:space="preserve">Nội dung chương 4 trình bày các phân tích thiết kế </w:t>
      </w:r>
      <w:del w:id="5" w:author="Nguyen Nhat Hai" w:date="2017-12-18T07:50:00Z">
        <w:r w:rsidRPr="003D250B" w:rsidDel="00455EAE">
          <w:rPr>
            <w:rFonts w:cs="Times New Roman"/>
            <w:lang w:val="vi-VN"/>
          </w:rPr>
          <w:delText>kiến trúc</w:delText>
        </w:r>
      </w:del>
      <w:ins w:id="6" w:author="Nguyen Nhat Hai" w:date="2017-12-18T07:50:00Z">
        <w:r>
          <w:rPr>
            <w:rFonts w:cs="Times New Roman"/>
            <w:lang w:val="vi-VN"/>
          </w:rPr>
          <w:t>của hệ thống</w:t>
        </w:r>
      </w:ins>
      <w:r w:rsidRPr="003D250B">
        <w:rPr>
          <w:rFonts w:cs="Times New Roman"/>
          <w:lang w:val="vi-VN"/>
        </w:rPr>
        <w:t xml:space="preserve">, thiết kế cấu trúc dữ liệu và xây dựng </w:t>
      </w:r>
      <w:ins w:id="7" w:author="Nguyen Nhat Hai" w:date="2017-12-18T07:50:00Z">
        <w:r>
          <w:rPr>
            <w:rFonts w:cs="Times New Roman"/>
            <w:lang w:val="vi-VN"/>
          </w:rPr>
          <w:t xml:space="preserve">phát triển </w:t>
        </w:r>
      </w:ins>
      <w:r w:rsidRPr="003D250B">
        <w:rPr>
          <w:rFonts w:cs="Times New Roman"/>
          <w:lang w:val="vi-VN"/>
        </w:rPr>
        <w:t>hệ thống.</w:t>
      </w:r>
    </w:p>
    <w:p w:rsidR="005717D4" w:rsidRDefault="005717D4" w:rsidP="005717D4">
      <w:pPr>
        <w:spacing w:before="0" w:beforeAutospacing="0"/>
        <w:rPr>
          <w:rFonts w:cs="Times New Roman"/>
          <w:lang w:val="vi-VN"/>
        </w:rPr>
      </w:pPr>
    </w:p>
    <w:p w:rsidR="005717D4" w:rsidRPr="003D250B" w:rsidRDefault="005717D4" w:rsidP="005717D4">
      <w:pPr>
        <w:spacing w:after="0" w:afterAutospacing="0"/>
        <w:rPr>
          <w:rFonts w:cs="Times New Roman"/>
          <w:i/>
          <w:lang w:val="vi-VN"/>
        </w:rPr>
      </w:pPr>
      <w:r w:rsidRPr="003D250B">
        <w:rPr>
          <w:rFonts w:cs="Times New Roman"/>
          <w:b/>
          <w:lang w:val="vi-VN"/>
        </w:rPr>
        <w:lastRenderedPageBreak/>
        <w:t xml:space="preserve">Chương 5: </w:t>
      </w:r>
      <w:r w:rsidRPr="003D250B">
        <w:rPr>
          <w:rFonts w:cs="Times New Roman"/>
          <w:i/>
          <w:lang w:val="vi-VN"/>
        </w:rPr>
        <w:t>Kết luận và hướng phát triển.</w:t>
      </w:r>
    </w:p>
    <w:p w:rsidR="005717D4" w:rsidRPr="003D250B" w:rsidRDefault="005717D4" w:rsidP="005717D4">
      <w:pPr>
        <w:spacing w:before="0" w:beforeAutospacing="0"/>
        <w:rPr>
          <w:rFonts w:cs="Times New Roman"/>
          <w:lang w:val="vi-VN"/>
        </w:rPr>
      </w:pPr>
      <w:r w:rsidRPr="003D250B">
        <w:rPr>
          <w:rFonts w:cs="Times New Roman"/>
          <w:lang w:val="vi-VN"/>
        </w:rPr>
        <w:t>Chương 5 sẽ trình bày tóm tắt các nội dung mà đồ án đã đạt được, đồng thời đánh giá ưu và nhược điểm của hệ thống cùng với định hướng giải pháp trong tương lai.</w:t>
      </w:r>
    </w:p>
    <w:p w:rsidR="005717D4" w:rsidRDefault="005717D4" w:rsidP="005717D4">
      <w:pPr>
        <w:spacing w:before="0" w:beforeAutospacing="0"/>
        <w:rPr>
          <w:rFonts w:cs="Times New Roman"/>
          <w:lang w:val="vi-VN"/>
        </w:rPr>
      </w:pPr>
    </w:p>
    <w:p w:rsidR="00CB4FAC" w:rsidRDefault="00CB4FAC" w:rsidP="00783EB6">
      <w:pPr>
        <w:rPr>
          <w:sz w:val="28"/>
          <w:szCs w:val="28"/>
          <w:lang w:val="vi-VN"/>
        </w:rPr>
      </w:pPr>
      <w:r>
        <w:rPr>
          <w:sz w:val="28"/>
          <w:szCs w:val="28"/>
          <w:lang w:val="vi-VN"/>
        </w:rPr>
        <w:t xml:space="preserve"> </w:t>
      </w: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Default="00963EFD" w:rsidP="00783EB6">
      <w:pPr>
        <w:rPr>
          <w:sz w:val="28"/>
          <w:szCs w:val="28"/>
          <w:lang w:val="vi-VN"/>
        </w:rPr>
      </w:pPr>
    </w:p>
    <w:p w:rsidR="00963EFD" w:rsidRPr="00BD0D12" w:rsidRDefault="00FE5905" w:rsidP="00BD0D12">
      <w:pPr>
        <w:pStyle w:val="Heading1-NoNumber"/>
      </w:pPr>
      <w:r w:rsidRPr="00BD0D12">
        <w:lastRenderedPageBreak/>
        <w:t xml:space="preserve">CHƯƠNG 1: </w:t>
      </w:r>
      <w:r w:rsidR="00AF5F0B" w:rsidRPr="00BD0D12">
        <w:t>ĐẶT VẤN ĐỀ</w:t>
      </w:r>
    </w:p>
    <w:p w:rsidR="00AF5F0B" w:rsidRPr="00BD0D12" w:rsidRDefault="00AF5F0B" w:rsidP="00987A44">
      <w:pPr>
        <w:pStyle w:val="oancuaDanhsach"/>
        <w:numPr>
          <w:ilvl w:val="1"/>
          <w:numId w:val="5"/>
        </w:numPr>
        <w:jc w:val="left"/>
        <w:rPr>
          <w:b/>
          <w:sz w:val="30"/>
          <w:szCs w:val="30"/>
          <w:lang w:val="vi-VN"/>
        </w:rPr>
      </w:pPr>
      <w:r w:rsidRPr="00BD0D12">
        <w:rPr>
          <w:b/>
          <w:sz w:val="30"/>
          <w:szCs w:val="30"/>
          <w:lang w:val="vi-VN"/>
        </w:rPr>
        <w:t xml:space="preserve">Giới thiệu bài </w:t>
      </w:r>
      <w:r w:rsidR="00987A44" w:rsidRPr="00BD0D12">
        <w:rPr>
          <w:b/>
          <w:sz w:val="30"/>
          <w:szCs w:val="30"/>
          <w:lang w:val="vi-VN"/>
        </w:rPr>
        <w:t>toán</w:t>
      </w:r>
    </w:p>
    <w:p w:rsidR="00BD0D12" w:rsidRPr="00987A44" w:rsidRDefault="00BD0D12" w:rsidP="00BD0D12">
      <w:pPr>
        <w:pStyle w:val="oancuaDanhsach"/>
        <w:jc w:val="left"/>
        <w:rPr>
          <w:b/>
          <w:sz w:val="28"/>
          <w:szCs w:val="28"/>
          <w:lang w:val="vi-VN"/>
        </w:rPr>
      </w:pPr>
    </w:p>
    <w:p w:rsidR="00B60DF8" w:rsidRDefault="00987A44" w:rsidP="00987A44">
      <w:pPr>
        <w:pStyle w:val="oancuaDanhsach"/>
        <w:rPr>
          <w:sz w:val="28"/>
          <w:szCs w:val="28"/>
          <w:lang w:val="vi-VN"/>
        </w:rPr>
      </w:pPr>
      <w:r w:rsidRPr="00987A44">
        <w:rPr>
          <w:sz w:val="28"/>
          <w:szCs w:val="28"/>
          <w:lang w:val="vi-VN"/>
        </w:rPr>
        <w:t>Kinh tế ngày</w:t>
      </w:r>
      <w:r>
        <w:rPr>
          <w:sz w:val="28"/>
          <w:szCs w:val="28"/>
          <w:lang w:val="vi-VN"/>
        </w:rPr>
        <w:t xml:space="preserve"> càng phát triến</w:t>
      </w:r>
      <w:r w:rsidR="00D14A46">
        <w:rPr>
          <w:sz w:val="28"/>
          <w:szCs w:val="28"/>
          <w:lang w:val="vi-VN"/>
        </w:rPr>
        <w:t xml:space="preserve">, chất lượng cuộc sống được cải thiện, nhu cầu đi vận chuyển hàng hóa lại ngày càng gia tăng. Chính vì thế các mô hình dịch vụ đi lại , vận chuyển như xe ôm, taxi, xe tải chở hàng theo yêu cầu,... ra đời, phục vụ nhu cầu của xã hội. </w:t>
      </w:r>
    </w:p>
    <w:p w:rsidR="00B60DF8" w:rsidRDefault="00B60DF8" w:rsidP="00B60DF8">
      <w:pPr>
        <w:pStyle w:val="oancuaDanhsach"/>
        <w:rPr>
          <w:sz w:val="28"/>
          <w:szCs w:val="28"/>
          <w:lang w:val="vi-VN"/>
        </w:rPr>
      </w:pPr>
    </w:p>
    <w:p w:rsidR="00987A44" w:rsidRDefault="00D14A46" w:rsidP="00B60DF8">
      <w:pPr>
        <w:pStyle w:val="oancuaDanhsach"/>
        <w:rPr>
          <w:sz w:val="28"/>
          <w:szCs w:val="28"/>
          <w:lang w:val="vi-VN"/>
        </w:rPr>
      </w:pPr>
      <w:r>
        <w:rPr>
          <w:sz w:val="28"/>
          <w:szCs w:val="28"/>
          <w:lang w:val="vi-VN"/>
        </w:rPr>
        <w:t xml:space="preserve">Tuy nhiên sau một thời gian dài phát triển, những mô hình </w:t>
      </w:r>
      <w:r w:rsidR="00B60DF8">
        <w:rPr>
          <w:sz w:val="28"/>
          <w:szCs w:val="28"/>
          <w:lang w:val="vi-VN"/>
        </w:rPr>
        <w:t>kể trên</w:t>
      </w:r>
      <w:r>
        <w:rPr>
          <w:sz w:val="28"/>
          <w:szCs w:val="28"/>
          <w:lang w:val="vi-VN"/>
        </w:rPr>
        <w:t xml:space="preserve"> không còn bắt kịp xu hướng phát triển, trở nên lỗi thời và phát sinh nhiều điểm tiêu cực.</w:t>
      </w:r>
      <w:r w:rsidR="00B60DF8">
        <w:rPr>
          <w:sz w:val="28"/>
          <w:szCs w:val="28"/>
          <w:lang w:val="vi-VN"/>
        </w:rPr>
        <w:t xml:space="preserve"> </w:t>
      </w:r>
      <w:r w:rsidR="00B60DF8" w:rsidRPr="00B60DF8">
        <w:rPr>
          <w:sz w:val="28"/>
          <w:szCs w:val="28"/>
          <w:lang w:val="vi-VN"/>
        </w:rPr>
        <w:t>Trên đường phố Việt Nam hiện nay, không khó để bắt gặp hình ảnh những chiếc xe máy chở hàng cồng kềnh, gánh trên mình khối lượng hàng hóa</w:t>
      </w:r>
      <w:r w:rsidRPr="00B60DF8">
        <w:rPr>
          <w:sz w:val="28"/>
          <w:szCs w:val="28"/>
          <w:lang w:val="vi-VN"/>
        </w:rPr>
        <w:t xml:space="preserve"> </w:t>
      </w:r>
      <w:r w:rsidR="00B60DF8" w:rsidRPr="00B60DF8">
        <w:rPr>
          <w:sz w:val="28"/>
          <w:szCs w:val="28"/>
          <w:lang w:val="vi-VN"/>
        </w:rPr>
        <w:t>quá quy định. Hay thực trạng xe taxi chặt chém khách</w:t>
      </w:r>
      <w:r w:rsidR="00B60DF8">
        <w:rPr>
          <w:sz w:val="28"/>
          <w:szCs w:val="28"/>
          <w:lang w:val="vi-VN"/>
        </w:rPr>
        <w:t xml:space="preserve"> hàng, đi đường vòng để tăng thêm cước. Người dân mua sắm hàng hóa nhưng phải loay hoay mất thời gian tìm đơn vị vận chuyển trong khi lực lượng xe tải chở hàng </w:t>
      </w:r>
      <w:r w:rsidR="00FA7186">
        <w:rPr>
          <w:sz w:val="28"/>
          <w:szCs w:val="28"/>
          <w:lang w:val="vi-VN"/>
        </w:rPr>
        <w:t>lại</w:t>
      </w:r>
      <w:r w:rsidR="00B60DF8">
        <w:rPr>
          <w:sz w:val="28"/>
          <w:szCs w:val="28"/>
          <w:lang w:val="vi-VN"/>
        </w:rPr>
        <w:t xml:space="preserve"> không tiếp cận đượ</w:t>
      </w:r>
      <w:r w:rsidR="001C349B">
        <w:rPr>
          <w:sz w:val="28"/>
          <w:szCs w:val="28"/>
          <w:lang w:val="vi-VN"/>
        </w:rPr>
        <w:t>c khách hàng vì phương thức liên lạc còn hạn chế</w:t>
      </w:r>
      <w:r w:rsidR="00FA7186">
        <w:rPr>
          <w:sz w:val="28"/>
          <w:szCs w:val="28"/>
          <w:lang w:val="vi-VN"/>
        </w:rPr>
        <w:t>.</w:t>
      </w:r>
    </w:p>
    <w:p w:rsidR="00B74811" w:rsidRDefault="00B74811" w:rsidP="00B60DF8">
      <w:pPr>
        <w:pStyle w:val="oancuaDanhsach"/>
        <w:rPr>
          <w:sz w:val="28"/>
          <w:szCs w:val="28"/>
          <w:lang w:val="vi-VN"/>
        </w:rPr>
      </w:pPr>
    </w:p>
    <w:p w:rsidR="00B74811" w:rsidRDefault="00B74811" w:rsidP="00B60DF8">
      <w:pPr>
        <w:pStyle w:val="oancuaDanhsach"/>
        <w:rPr>
          <w:sz w:val="28"/>
          <w:szCs w:val="28"/>
          <w:lang w:val="vi-VN"/>
        </w:rPr>
      </w:pPr>
      <w:r>
        <w:rPr>
          <w:sz w:val="28"/>
          <w:szCs w:val="28"/>
          <w:lang w:val="vi-VN"/>
        </w:rPr>
        <w:t>Thêm nữa, trong vài năm gần đây với sự gia nhập của các mô hình mới như Uber, Grab, thị trường dịch vụ đi lại, vẩn chuyển biến động mạnh mẽ. Kèm theo đó là các chủ trương chính sách giảm thiểu các phương tiện cá nhân, giảm tải cho hệ thống giao thông của Nhà nước được đăng hằng ngày trên các phương tiện thông tin cho thấy nhu cầu cấp thiết về một hệ thống kết nối nhu cầu đi lại, vận chuyển giữa người dân và tài xế.</w:t>
      </w:r>
    </w:p>
    <w:p w:rsidR="00B74811" w:rsidRDefault="00B74811" w:rsidP="00B60DF8">
      <w:pPr>
        <w:pStyle w:val="oancuaDanhsach"/>
        <w:rPr>
          <w:sz w:val="28"/>
          <w:szCs w:val="28"/>
          <w:lang w:val="vi-VN"/>
        </w:rPr>
      </w:pPr>
    </w:p>
    <w:p w:rsidR="00B74811" w:rsidRDefault="00B74811" w:rsidP="00B60DF8">
      <w:pPr>
        <w:pStyle w:val="oancuaDanhsach"/>
        <w:rPr>
          <w:sz w:val="28"/>
          <w:szCs w:val="28"/>
          <w:lang w:val="vi-VN"/>
        </w:rPr>
      </w:pPr>
      <w:r>
        <w:rPr>
          <w:sz w:val="28"/>
          <w:szCs w:val="28"/>
          <w:lang w:val="vi-VN"/>
        </w:rPr>
        <w:t>Cùng với đó, qua quá triình khảo sát trên thị trường, các ứng dụng vẫn chưa giải quyết  được yêu cầu bài toan đặt ra, nếu có cũng còn thiếu một số chức năng,</w:t>
      </w:r>
      <w:r w:rsidR="006F10F7">
        <w:rPr>
          <w:sz w:val="28"/>
          <w:szCs w:val="28"/>
          <w:lang w:val="vi-VN"/>
        </w:rPr>
        <w:t xml:space="preserve"> cung cấp các dịch vụ một cách toàn diện.</w:t>
      </w:r>
    </w:p>
    <w:p w:rsidR="00471EEA" w:rsidRDefault="00471EEA" w:rsidP="00B60DF8">
      <w:pPr>
        <w:pStyle w:val="oancuaDanhsach"/>
        <w:rPr>
          <w:sz w:val="28"/>
          <w:szCs w:val="28"/>
          <w:lang w:val="vi-VN"/>
        </w:rPr>
      </w:pPr>
    </w:p>
    <w:p w:rsidR="00471EEA" w:rsidRDefault="00471EEA" w:rsidP="00B60DF8">
      <w:pPr>
        <w:pStyle w:val="oancuaDanhsach"/>
        <w:rPr>
          <w:sz w:val="28"/>
          <w:szCs w:val="28"/>
          <w:lang w:val="vi-VN"/>
        </w:rPr>
      </w:pPr>
      <w:r>
        <w:rPr>
          <w:sz w:val="28"/>
          <w:szCs w:val="28"/>
          <w:lang w:val="vi-VN"/>
        </w:rPr>
        <w:t>Chính vì vậy, yêu cầu đặt ra là xây dựng một hệ thống tập trung chung giúp kết nối người có nhu cầu đi lại, vận chuyển hàng hóa với các tài xế cung cấp dịch vụ. Dựa trên lợi thế về sự phổ biến của thiết bị điện thoại di dộng thông minh và các công nghệ tiên tiến có sẵn để tạo nên một giải pháp nhanh chóng và tiện lợi nhất</w:t>
      </w:r>
    </w:p>
    <w:p w:rsidR="00BD0D12" w:rsidRDefault="00BD0D12" w:rsidP="00B60DF8">
      <w:pPr>
        <w:pStyle w:val="oancuaDanhsach"/>
        <w:rPr>
          <w:sz w:val="28"/>
          <w:szCs w:val="28"/>
          <w:lang w:val="vi-VN"/>
        </w:rPr>
      </w:pPr>
    </w:p>
    <w:p w:rsidR="00BD0D12" w:rsidRDefault="00BD0D12" w:rsidP="00800A11">
      <w:pPr>
        <w:pStyle w:val="oancuaDanhsach"/>
        <w:numPr>
          <w:ilvl w:val="1"/>
          <w:numId w:val="5"/>
        </w:numPr>
        <w:spacing w:line="360" w:lineRule="auto"/>
        <w:jc w:val="left"/>
        <w:rPr>
          <w:b/>
          <w:sz w:val="30"/>
          <w:szCs w:val="30"/>
          <w:lang w:val="vi-VN"/>
        </w:rPr>
      </w:pPr>
      <w:r>
        <w:rPr>
          <w:b/>
          <w:sz w:val="30"/>
          <w:szCs w:val="30"/>
          <w:lang w:val="vi-VN"/>
        </w:rPr>
        <w:lastRenderedPageBreak/>
        <w:t>Một số định hướng, giải pháp về công nghệ</w:t>
      </w:r>
    </w:p>
    <w:p w:rsidR="00BD0D12" w:rsidRDefault="002D0210" w:rsidP="00800A11">
      <w:pPr>
        <w:pStyle w:val="oancuaDanhsach"/>
        <w:numPr>
          <w:ilvl w:val="2"/>
          <w:numId w:val="5"/>
        </w:numPr>
        <w:spacing w:line="360" w:lineRule="auto"/>
        <w:jc w:val="left"/>
        <w:rPr>
          <w:b/>
          <w:sz w:val="29"/>
          <w:szCs w:val="29"/>
          <w:lang w:val="vi-VN"/>
        </w:rPr>
      </w:pPr>
      <w:r w:rsidRPr="00800A11">
        <w:rPr>
          <w:b/>
          <w:sz w:val="29"/>
          <w:szCs w:val="29"/>
          <w:lang w:val="vi-VN"/>
        </w:rPr>
        <w:t>Tổ chức hệ thống</w:t>
      </w:r>
    </w:p>
    <w:p w:rsidR="00800A11" w:rsidRDefault="00800A11" w:rsidP="00800A11">
      <w:pPr>
        <w:pStyle w:val="oancuaDanhsach"/>
        <w:jc w:val="left"/>
        <w:rPr>
          <w:sz w:val="29"/>
          <w:szCs w:val="29"/>
          <w:lang w:val="vi-VN"/>
        </w:rPr>
      </w:pPr>
    </w:p>
    <w:p w:rsidR="00800A11" w:rsidRDefault="00800A11" w:rsidP="00800A11">
      <w:pPr>
        <w:pStyle w:val="oancuaDanhsach"/>
        <w:rPr>
          <w:sz w:val="28"/>
          <w:szCs w:val="28"/>
          <w:lang w:val="vi-VN"/>
        </w:rPr>
      </w:pPr>
      <w:r w:rsidRPr="007D7288">
        <w:rPr>
          <w:sz w:val="28"/>
          <w:szCs w:val="28"/>
          <w:lang w:val="vi-VN"/>
        </w:rPr>
        <w:t>Với mục tiêu của đồ án tốt nghiệp là xây dựng một ứng dụng trên điện thoại di động, bước đầu tập trung vào các thiết bị sử dụng hệ điều hành Android. Hệ thống được xây dựng theo mô hình Client – Sever, trong đó:</w:t>
      </w:r>
    </w:p>
    <w:p w:rsidR="007D7288" w:rsidRPr="007D7288" w:rsidRDefault="007D7288" w:rsidP="00800A11">
      <w:pPr>
        <w:pStyle w:val="oancuaDanhsach"/>
        <w:rPr>
          <w:sz w:val="28"/>
          <w:szCs w:val="28"/>
          <w:lang w:val="vi-VN"/>
        </w:rPr>
      </w:pPr>
    </w:p>
    <w:p w:rsidR="00800A11" w:rsidRDefault="00800A11" w:rsidP="00800A11">
      <w:pPr>
        <w:pStyle w:val="oancuaDanhsach"/>
        <w:numPr>
          <w:ilvl w:val="0"/>
          <w:numId w:val="6"/>
        </w:numPr>
        <w:rPr>
          <w:sz w:val="28"/>
          <w:szCs w:val="28"/>
          <w:lang w:val="vi-VN"/>
        </w:rPr>
      </w:pPr>
      <w:r w:rsidRPr="007D7288">
        <w:rPr>
          <w:sz w:val="28"/>
          <w:szCs w:val="28"/>
          <w:lang w:val="vi-VN"/>
        </w:rPr>
        <w:t>Client: là ứng dụng trên thiết bị Android, với đối tượng hướng đến là tài xế, khách hàng và quản trị viên. Dựa trên vai trò và tinh chất của từng đối tượng ứng dụng sẽ cung cấp chức năng tương ứng. Ứng dụng đáp ứng tiêu chí đơn giản, thao tác nhanh gọn, cung cấp thông tin đầy đủ, chính xác.</w:t>
      </w:r>
    </w:p>
    <w:p w:rsidR="007D7288" w:rsidRPr="007D7288" w:rsidRDefault="007D7288" w:rsidP="007D7288">
      <w:pPr>
        <w:pStyle w:val="oancuaDanhsach"/>
        <w:ind w:left="2160"/>
        <w:rPr>
          <w:sz w:val="28"/>
          <w:szCs w:val="28"/>
          <w:lang w:val="vi-VN"/>
        </w:rPr>
      </w:pPr>
    </w:p>
    <w:p w:rsidR="00800A11" w:rsidRPr="00176E03" w:rsidRDefault="00800A11" w:rsidP="00800A11">
      <w:pPr>
        <w:pStyle w:val="oancuaDanhsach"/>
        <w:numPr>
          <w:ilvl w:val="0"/>
          <w:numId w:val="6"/>
        </w:numPr>
        <w:rPr>
          <w:sz w:val="28"/>
          <w:szCs w:val="28"/>
          <w:lang w:val="vi-VN"/>
        </w:rPr>
      </w:pPr>
      <w:r w:rsidRPr="007D7288">
        <w:rPr>
          <w:sz w:val="28"/>
          <w:szCs w:val="28"/>
          <w:lang w:val="vi-VN"/>
        </w:rPr>
        <w:t xml:space="preserve">Server: xây dựng dựa </w:t>
      </w:r>
      <w:r w:rsidR="007D7288" w:rsidRPr="007D7288">
        <w:rPr>
          <w:sz w:val="28"/>
          <w:szCs w:val="28"/>
          <w:lang w:val="vi-VN"/>
        </w:rPr>
        <w:t xml:space="preserve">trên </w:t>
      </w:r>
      <w:r w:rsidR="007D7288" w:rsidRPr="007D7288">
        <w:rPr>
          <w:rStyle w:val="skimlinks-unlinked"/>
          <w:b/>
          <w:bCs/>
          <w:sz w:val="28"/>
          <w:szCs w:val="28"/>
          <w:shd w:val="clear" w:color="auto" w:fill="FEFEFE"/>
          <w:lang w:val="vi-VN"/>
        </w:rPr>
        <w:t>ASP.NET</w:t>
      </w:r>
      <w:r w:rsidR="007D7288" w:rsidRPr="007D7288">
        <w:rPr>
          <w:b/>
          <w:bCs/>
          <w:sz w:val="28"/>
          <w:szCs w:val="28"/>
          <w:shd w:val="clear" w:color="auto" w:fill="FEFEFE"/>
          <w:lang w:val="vi-VN"/>
        </w:rPr>
        <w:t> Web API</w:t>
      </w:r>
      <w:r w:rsidR="007D7288">
        <w:rPr>
          <w:b/>
          <w:bCs/>
          <w:sz w:val="28"/>
          <w:szCs w:val="28"/>
          <w:shd w:val="clear" w:color="auto" w:fill="FEFEFE"/>
          <w:lang w:val="vi-VN"/>
        </w:rPr>
        <w:t xml:space="preserve"> </w:t>
      </w:r>
      <w:r w:rsidR="007D7288" w:rsidRPr="007D7288">
        <w:rPr>
          <w:bCs/>
          <w:sz w:val="28"/>
          <w:szCs w:val="28"/>
          <w:shd w:val="clear" w:color="auto" w:fill="FEFEFE"/>
          <w:lang w:val="vi-VN"/>
        </w:rPr>
        <w:t>và</w:t>
      </w:r>
      <w:r w:rsidR="007D7288">
        <w:rPr>
          <w:b/>
          <w:bCs/>
          <w:sz w:val="28"/>
          <w:szCs w:val="28"/>
          <w:shd w:val="clear" w:color="auto" w:fill="FEFEFE"/>
          <w:lang w:val="vi-VN"/>
        </w:rPr>
        <w:t xml:space="preserve"> Firebase. </w:t>
      </w:r>
      <w:r w:rsidR="007D7288" w:rsidRPr="007D7288">
        <w:rPr>
          <w:bCs/>
          <w:sz w:val="28"/>
          <w:szCs w:val="28"/>
          <w:shd w:val="clear" w:color="auto" w:fill="FEFEFE"/>
          <w:lang w:val="vi-VN"/>
        </w:rPr>
        <w:t>Trong đó</w:t>
      </w:r>
      <w:r w:rsidR="007D7288">
        <w:rPr>
          <w:bCs/>
          <w:sz w:val="28"/>
          <w:szCs w:val="28"/>
          <w:shd w:val="clear" w:color="auto" w:fill="FEFEFE"/>
          <w:lang w:val="vi-VN"/>
        </w:rPr>
        <w:t xml:space="preserve"> </w:t>
      </w:r>
      <w:r w:rsidR="007D7288" w:rsidRPr="007D7288">
        <w:rPr>
          <w:rStyle w:val="skimlinks-unlinked"/>
          <w:b/>
          <w:bCs/>
          <w:sz w:val="28"/>
          <w:szCs w:val="28"/>
          <w:shd w:val="clear" w:color="auto" w:fill="FEFEFE"/>
          <w:lang w:val="vi-VN"/>
        </w:rPr>
        <w:t>ASP.NET</w:t>
      </w:r>
      <w:r w:rsidR="007D7288" w:rsidRPr="007D7288">
        <w:rPr>
          <w:b/>
          <w:bCs/>
          <w:sz w:val="28"/>
          <w:szCs w:val="28"/>
          <w:shd w:val="clear" w:color="auto" w:fill="FEFEFE"/>
          <w:lang w:val="vi-VN"/>
        </w:rPr>
        <w:t> Web API</w:t>
      </w:r>
      <w:r w:rsidR="007D7288">
        <w:rPr>
          <w:b/>
          <w:bCs/>
          <w:sz w:val="28"/>
          <w:szCs w:val="28"/>
          <w:shd w:val="clear" w:color="auto" w:fill="FEFEFE"/>
          <w:lang w:val="vi-VN"/>
        </w:rPr>
        <w:t xml:space="preserve"> </w:t>
      </w:r>
      <w:r w:rsidR="007D7288">
        <w:rPr>
          <w:bCs/>
          <w:sz w:val="28"/>
          <w:szCs w:val="28"/>
          <w:shd w:val="clear" w:color="auto" w:fill="FEFEFE"/>
          <w:lang w:val="vi-VN"/>
        </w:rPr>
        <w:t xml:space="preserve">là framework </w:t>
      </w:r>
      <w:r w:rsidR="007D7288" w:rsidRPr="007D7288">
        <w:rPr>
          <w:bCs/>
          <w:sz w:val="28"/>
          <w:szCs w:val="28"/>
          <w:shd w:val="clear" w:color="auto" w:fill="FEFEFE"/>
          <w:lang w:val="vi-VN"/>
        </w:rPr>
        <w:t>cung cấp</w:t>
      </w:r>
      <w:r w:rsidR="007D7288">
        <w:rPr>
          <w:bCs/>
          <w:sz w:val="28"/>
          <w:szCs w:val="28"/>
          <w:shd w:val="clear" w:color="auto" w:fill="FEFEFE"/>
          <w:lang w:val="vi-VN"/>
        </w:rPr>
        <w:t xml:space="preserve"> các api giúp client có thể truy xuất thông tin còn </w:t>
      </w:r>
      <w:r w:rsidR="007D7288">
        <w:rPr>
          <w:b/>
          <w:bCs/>
          <w:sz w:val="28"/>
          <w:szCs w:val="28"/>
          <w:shd w:val="clear" w:color="auto" w:fill="FEFEFE"/>
          <w:lang w:val="vi-VN"/>
        </w:rPr>
        <w:t xml:space="preserve">Firebase </w:t>
      </w:r>
      <w:r w:rsidR="007D7288">
        <w:rPr>
          <w:bCs/>
          <w:sz w:val="28"/>
          <w:szCs w:val="28"/>
          <w:shd w:val="clear" w:color="auto" w:fill="FEFEFE"/>
          <w:lang w:val="vi-VN"/>
        </w:rPr>
        <w:t xml:space="preserve">với </w:t>
      </w:r>
      <w:r w:rsidR="005F6D60">
        <w:rPr>
          <w:bCs/>
          <w:sz w:val="28"/>
          <w:szCs w:val="28"/>
          <w:shd w:val="clear" w:color="auto" w:fill="FEFEFE"/>
          <w:lang w:val="vi-VN"/>
        </w:rPr>
        <w:t>R</w:t>
      </w:r>
      <w:r w:rsidR="007D7288">
        <w:rPr>
          <w:bCs/>
          <w:sz w:val="28"/>
          <w:szCs w:val="28"/>
          <w:shd w:val="clear" w:color="auto" w:fill="FEFEFE"/>
          <w:lang w:val="vi-VN"/>
        </w:rPr>
        <w:t>ealtime Database giúp trao đổi thông tin về vị trí liên tục giữa tài xế với khách hàng.</w:t>
      </w:r>
    </w:p>
    <w:p w:rsidR="00176E03" w:rsidRPr="00176E03" w:rsidRDefault="00176E03" w:rsidP="00176E03">
      <w:pPr>
        <w:pStyle w:val="oancuaDanhsach"/>
        <w:rPr>
          <w:sz w:val="28"/>
          <w:szCs w:val="28"/>
          <w:lang w:val="vi-VN"/>
        </w:rPr>
      </w:pPr>
    </w:p>
    <w:p w:rsidR="00176E03" w:rsidRPr="00274C06" w:rsidRDefault="00176E03" w:rsidP="00176E03">
      <w:pPr>
        <w:pStyle w:val="oancuaDanhsach"/>
        <w:numPr>
          <w:ilvl w:val="2"/>
          <w:numId w:val="5"/>
        </w:numPr>
        <w:rPr>
          <w:b/>
          <w:sz w:val="28"/>
          <w:szCs w:val="28"/>
          <w:lang w:val="vi-VN"/>
        </w:rPr>
      </w:pPr>
      <w:r w:rsidRPr="00274C06">
        <w:rPr>
          <w:b/>
          <w:sz w:val="28"/>
          <w:szCs w:val="28"/>
          <w:lang w:val="vi-VN"/>
        </w:rPr>
        <w:t>Hệ thống cơ sở dữ liệu</w:t>
      </w:r>
    </w:p>
    <w:p w:rsidR="008B4BC5" w:rsidRPr="00176E03" w:rsidRDefault="008B4BC5" w:rsidP="008B4BC5">
      <w:pPr>
        <w:pStyle w:val="oancuaDanhsach"/>
        <w:rPr>
          <w:sz w:val="28"/>
          <w:szCs w:val="28"/>
          <w:lang w:val="vi-VN"/>
        </w:rPr>
      </w:pPr>
    </w:p>
    <w:p w:rsidR="00176E03" w:rsidRDefault="00176E03" w:rsidP="00176E03">
      <w:pPr>
        <w:pStyle w:val="oancuaDanhsach"/>
        <w:rPr>
          <w:sz w:val="28"/>
          <w:szCs w:val="28"/>
          <w:lang w:val="vi-VN"/>
        </w:rPr>
      </w:pPr>
      <w:r>
        <w:rPr>
          <w:sz w:val="28"/>
          <w:szCs w:val="28"/>
          <w:lang w:val="vi-VN"/>
        </w:rPr>
        <w:t>Hệ thống cơ sở dữ liệu chủ yếu tập trung lưu trữ trên sever, sử dụng kiểu lưu trữ dữ liệu dạng SQL. Phía Client truy xuất CSDL thông qua các API được viết sẵn.</w:t>
      </w:r>
    </w:p>
    <w:p w:rsidR="008B4BC5" w:rsidRDefault="008B4BC5" w:rsidP="00176E03">
      <w:pPr>
        <w:pStyle w:val="oancuaDanhsach"/>
        <w:rPr>
          <w:sz w:val="28"/>
          <w:szCs w:val="28"/>
          <w:lang w:val="vi-VN"/>
        </w:rPr>
      </w:pPr>
    </w:p>
    <w:p w:rsidR="008B4BC5" w:rsidRPr="00274C06" w:rsidRDefault="008B4BC5" w:rsidP="008B4BC5">
      <w:pPr>
        <w:pStyle w:val="oancuaDanhsach"/>
        <w:numPr>
          <w:ilvl w:val="2"/>
          <w:numId w:val="5"/>
        </w:numPr>
        <w:rPr>
          <w:b/>
          <w:sz w:val="28"/>
          <w:szCs w:val="28"/>
          <w:lang w:val="vi-VN"/>
        </w:rPr>
      </w:pPr>
      <w:r w:rsidRPr="00274C06">
        <w:rPr>
          <w:b/>
          <w:sz w:val="28"/>
          <w:szCs w:val="28"/>
          <w:lang w:val="vi-VN"/>
        </w:rPr>
        <w:t>Công nghệ bản đồ</w:t>
      </w:r>
    </w:p>
    <w:p w:rsidR="003515FB" w:rsidRDefault="003515FB" w:rsidP="003515FB">
      <w:pPr>
        <w:pStyle w:val="oancuaDanhsach"/>
        <w:rPr>
          <w:sz w:val="28"/>
          <w:szCs w:val="28"/>
          <w:lang w:val="vi-VN"/>
        </w:rPr>
      </w:pPr>
    </w:p>
    <w:p w:rsidR="00F53132" w:rsidRDefault="00274C06" w:rsidP="00F53132">
      <w:pPr>
        <w:pStyle w:val="oancuaDanhsach"/>
        <w:rPr>
          <w:sz w:val="28"/>
          <w:szCs w:val="28"/>
          <w:lang w:val="vi-VN"/>
        </w:rPr>
      </w:pPr>
      <w:r>
        <w:rPr>
          <w:sz w:val="28"/>
          <w:szCs w:val="28"/>
          <w:lang w:val="vi-VN"/>
        </w:rPr>
        <w:t xml:space="preserve">Bản đồ là một thanh phần quan trọng của ứng dụng. Hầu hết các chức năng được xây dựng dựa trên việc xử lý , hiển thị thông tin trên bản đồ. Bản đồ cho phép người dùng tìm kiếm địa điểm, theo dõi việc di chuyển, kèm theo đó là các tinh năng tự động lập tuyến đường, </w:t>
      </w:r>
      <w:r w:rsidR="00F53132">
        <w:rPr>
          <w:sz w:val="28"/>
          <w:szCs w:val="28"/>
          <w:lang w:val="vi-VN"/>
        </w:rPr>
        <w:t>tí</w:t>
      </w:r>
      <w:r>
        <w:rPr>
          <w:sz w:val="28"/>
          <w:szCs w:val="28"/>
          <w:lang w:val="vi-VN"/>
        </w:rPr>
        <w:t xml:space="preserve">nh toán thời gian trung bình, ước lượng khoảng cách … </w:t>
      </w:r>
    </w:p>
    <w:p w:rsidR="00F53132" w:rsidRDefault="00F53132" w:rsidP="00F53132">
      <w:pPr>
        <w:pStyle w:val="oancuaDanhsach"/>
        <w:rPr>
          <w:sz w:val="28"/>
          <w:szCs w:val="28"/>
          <w:lang w:val="vi-VN"/>
        </w:rPr>
      </w:pPr>
    </w:p>
    <w:p w:rsidR="000624F1" w:rsidRDefault="00F53132" w:rsidP="00047647">
      <w:pPr>
        <w:rPr>
          <w:rFonts w:cs="Times New Roman"/>
          <w:sz w:val="28"/>
          <w:szCs w:val="28"/>
          <w:lang w:val="vi-VN"/>
        </w:rPr>
      </w:pPr>
      <w:r>
        <w:rPr>
          <w:sz w:val="28"/>
          <w:szCs w:val="28"/>
          <w:lang w:val="vi-VN"/>
        </w:rPr>
        <w:lastRenderedPageBreak/>
        <w:t xml:space="preserve">Hiện nay </w:t>
      </w:r>
      <w:r w:rsidR="00BC2B52">
        <w:rPr>
          <w:sz w:val="28"/>
          <w:szCs w:val="28"/>
          <w:lang w:val="vi-VN"/>
        </w:rPr>
        <w:t xml:space="preserve">có rất nhiều nền tảng bản đồ được cung cấp, phát hành </w:t>
      </w:r>
      <w:r w:rsidR="00047647">
        <w:rPr>
          <w:sz w:val="28"/>
          <w:szCs w:val="28"/>
          <w:lang w:val="vi-VN"/>
        </w:rPr>
        <w:t>có thể kể đến như:</w:t>
      </w:r>
      <w:r w:rsidR="00BC2B52">
        <w:rPr>
          <w:sz w:val="28"/>
          <w:szCs w:val="28"/>
          <w:lang w:val="vi-VN"/>
        </w:rPr>
        <w:t xml:space="preserve"> Bing Maps (Microsoft), Here (Nokia), </w:t>
      </w:r>
      <w:r w:rsidR="00BC2B52">
        <w:rPr>
          <w:sz w:val="28"/>
          <w:szCs w:val="28"/>
          <w:lang w:val="vi-VN"/>
        </w:rPr>
        <w:t xml:space="preserve">Foursquare </w:t>
      </w:r>
      <w:r w:rsidR="00BC2B52">
        <w:rPr>
          <w:sz w:val="28"/>
          <w:szCs w:val="28"/>
          <w:lang w:val="vi-VN"/>
        </w:rPr>
        <w:t>(</w:t>
      </w:r>
      <w:r w:rsidR="00BC2B52">
        <w:rPr>
          <w:sz w:val="28"/>
          <w:szCs w:val="28"/>
          <w:lang w:val="vi-VN"/>
        </w:rPr>
        <w:t>Foursquare</w:t>
      </w:r>
      <w:r w:rsidR="00BC2B52">
        <w:rPr>
          <w:sz w:val="28"/>
          <w:szCs w:val="28"/>
          <w:lang w:val="vi-VN"/>
        </w:rPr>
        <w:t xml:space="preserve">) </w:t>
      </w:r>
      <w:r w:rsidR="00047647">
        <w:rPr>
          <w:sz w:val="28"/>
          <w:szCs w:val="28"/>
          <w:lang w:val="vi-VN"/>
        </w:rPr>
        <w:t xml:space="preserve">… Trong đó, </w:t>
      </w:r>
      <w:r w:rsidR="00047647" w:rsidRPr="00047647">
        <w:rPr>
          <w:rFonts w:cs="Times New Roman"/>
          <w:sz w:val="28"/>
          <w:szCs w:val="28"/>
          <w:lang w:val="vi-VN"/>
        </w:rPr>
        <w:t>Google Maps</w:t>
      </w:r>
      <w:r w:rsidR="00047647">
        <w:rPr>
          <w:rFonts w:cs="Times New Roman"/>
          <w:sz w:val="28"/>
          <w:szCs w:val="28"/>
          <w:lang w:val="vi-VN"/>
        </w:rPr>
        <w:t xml:space="preserve"> với lợi thế</w:t>
      </w:r>
      <w:r w:rsidR="00047647" w:rsidRPr="00047647">
        <w:rPr>
          <w:rFonts w:cs="Times New Roman"/>
          <w:sz w:val="28"/>
          <w:szCs w:val="28"/>
          <w:lang w:val="vi-VN"/>
        </w:rPr>
        <w:t xml:space="preserve"> là nền tảng đáng tin cậy và được sử dụng bởi rất nhiều nhà phát triển khi muốn </w:t>
      </w:r>
      <w:r w:rsidR="00047647">
        <w:rPr>
          <w:rFonts w:cs="Times New Roman"/>
          <w:sz w:val="28"/>
          <w:szCs w:val="28"/>
          <w:lang w:val="vi-VN"/>
        </w:rPr>
        <w:t>xây dựng</w:t>
      </w:r>
      <w:r w:rsidR="00047647" w:rsidRPr="00047647">
        <w:rPr>
          <w:rFonts w:cs="Times New Roman"/>
          <w:sz w:val="28"/>
          <w:szCs w:val="28"/>
          <w:lang w:val="vi-VN"/>
        </w:rPr>
        <w:t xml:space="preserve"> các tính năng liên quan đến bản đồ</w:t>
      </w:r>
      <w:r w:rsidR="00047647">
        <w:rPr>
          <w:rFonts w:cs="Times New Roman"/>
          <w:sz w:val="28"/>
          <w:szCs w:val="28"/>
          <w:lang w:val="vi-VN"/>
        </w:rPr>
        <w:t xml:space="preserve">. </w:t>
      </w:r>
      <w:ins w:id="8" w:author="Nguyen Nhat Hai" w:date="2017-12-18T07:55:00Z">
        <w:r w:rsidR="00047647" w:rsidRPr="00047647">
          <w:rPr>
            <w:rFonts w:cs="Times New Roman"/>
            <w:sz w:val="28"/>
            <w:szCs w:val="28"/>
            <w:lang w:val="vi-VN"/>
          </w:rPr>
          <w:t>Chính vì vậy, sinh viên đã quyết định sử dụng nền tảng này trong ứng dụng của mình.</w:t>
        </w:r>
      </w:ins>
      <w:r w:rsidR="00047647">
        <w:rPr>
          <w:rFonts w:cs="Times New Roman"/>
          <w:sz w:val="28"/>
          <w:szCs w:val="28"/>
          <w:lang w:val="vi-VN"/>
        </w:rPr>
        <w:t xml:space="preserve"> Cụ thể là </w:t>
      </w:r>
      <w:r w:rsidR="000624F1">
        <w:rPr>
          <w:rFonts w:cs="Times New Roman"/>
          <w:sz w:val="28"/>
          <w:szCs w:val="28"/>
          <w:lang w:val="vi-VN"/>
        </w:rPr>
        <w:t>nhóm giải pháp Google Maps API sau:</w:t>
      </w:r>
    </w:p>
    <w:p w:rsidR="000624F1" w:rsidRPr="000624F1" w:rsidRDefault="000624F1" w:rsidP="000624F1">
      <w:pPr>
        <w:pStyle w:val="oancuaDanhsach"/>
        <w:numPr>
          <w:ilvl w:val="0"/>
          <w:numId w:val="7"/>
        </w:numPr>
        <w:rPr>
          <w:rFonts w:cs="Times New Roman"/>
          <w:sz w:val="28"/>
          <w:szCs w:val="28"/>
          <w:lang w:val="vi-VN"/>
        </w:rPr>
      </w:pPr>
      <w:r>
        <w:rPr>
          <w:rFonts w:cs="Times New Roman"/>
          <w:sz w:val="28"/>
          <w:szCs w:val="28"/>
          <w:lang w:val="vi-VN"/>
        </w:rPr>
        <w:t>Google’s Location APIs: C</w:t>
      </w:r>
      <w:r w:rsidRPr="000624F1">
        <w:rPr>
          <w:rFonts w:cs="Times New Roman"/>
          <w:sz w:val="28"/>
          <w:szCs w:val="28"/>
          <w:lang w:val="vi-VN"/>
        </w:rPr>
        <w:t>ông nghệ này giúp</w:t>
      </w:r>
      <w:r w:rsidRPr="00023A74">
        <w:rPr>
          <w:lang w:val="vi-VN"/>
        </w:rPr>
        <w:t xml:space="preserve"> ta</w:t>
      </w:r>
      <w:r w:rsidRPr="000624F1">
        <w:rPr>
          <w:rFonts w:cs="Times New Roman"/>
          <w:sz w:val="28"/>
          <w:szCs w:val="28"/>
          <w:lang w:val="vi-VN"/>
        </w:rPr>
        <w:t xml:space="preserve"> khai thác xây dựng các tính năng thông minh dựa trên vị trí.</w:t>
      </w:r>
    </w:p>
    <w:p w:rsidR="000624F1" w:rsidRPr="00023A74" w:rsidRDefault="000624F1" w:rsidP="00023A74">
      <w:pPr>
        <w:pStyle w:val="oancuaDanhsach"/>
        <w:numPr>
          <w:ilvl w:val="0"/>
          <w:numId w:val="7"/>
        </w:numPr>
        <w:rPr>
          <w:rFonts w:cs="Times New Roman"/>
          <w:sz w:val="28"/>
          <w:szCs w:val="28"/>
          <w:lang w:val="vi-VN"/>
        </w:rPr>
      </w:pPr>
      <w:r w:rsidRPr="00023A74">
        <w:rPr>
          <w:rFonts w:cs="Times New Roman"/>
          <w:sz w:val="28"/>
          <w:szCs w:val="28"/>
          <w:lang w:val="vi-VN"/>
        </w:rPr>
        <w:t xml:space="preserve">Google Maps Directions API: </w:t>
      </w:r>
      <w:r w:rsidR="00023A74">
        <w:rPr>
          <w:rFonts w:cs="Times New Roman"/>
          <w:sz w:val="28"/>
          <w:szCs w:val="28"/>
          <w:lang w:val="vi-VN"/>
        </w:rPr>
        <w:t>Co chuc nang</w:t>
      </w:r>
      <w:bookmarkStart w:id="9" w:name="_GoBack"/>
      <w:bookmarkEnd w:id="9"/>
      <w:r w:rsidR="00023A74" w:rsidRPr="00023A74">
        <w:rPr>
          <w:rFonts w:cs="Times New Roman"/>
          <w:sz w:val="28"/>
          <w:szCs w:val="28"/>
          <w:lang w:val="vi-VN"/>
        </w:rPr>
        <w:t xml:space="preserve"> tính toán đường đi giữa các vị trí. Qua đó bạn có thể xem hướng dẫn đương đi cụ thể cho một số phương thức vận tải, bao gồm lái xe, đi bộ hoặc đi xe đạp. </w:t>
      </w:r>
      <w:r w:rsidRPr="00023A74">
        <w:rPr>
          <w:rFonts w:cs="Times New Roman"/>
          <w:sz w:val="28"/>
          <w:szCs w:val="28"/>
          <w:lang w:val="vi-VN"/>
        </w:rPr>
        <w:t xml:space="preserve">Google Places API: </w:t>
      </w:r>
      <w:r w:rsidR="000B2375" w:rsidRPr="00023A74">
        <w:rPr>
          <w:rFonts w:cs="Times New Roman"/>
          <w:color w:val="212121"/>
          <w:sz w:val="28"/>
          <w:szCs w:val="28"/>
          <w:lang w:val="vi-VN"/>
        </w:rPr>
        <w:t>T</w:t>
      </w:r>
      <w:r w:rsidRPr="00023A74">
        <w:rPr>
          <w:rFonts w:cs="Times New Roman"/>
          <w:color w:val="212121"/>
          <w:sz w:val="28"/>
          <w:szCs w:val="28"/>
          <w:lang w:val="vi-VN"/>
        </w:rPr>
        <w:t>ự động hoàn chỉ</w:t>
      </w:r>
      <w:r w:rsidR="000B2375" w:rsidRPr="00023A74">
        <w:rPr>
          <w:rFonts w:cs="Times New Roman"/>
          <w:color w:val="212121"/>
          <w:sz w:val="28"/>
          <w:szCs w:val="28"/>
          <w:lang w:val="vi-VN"/>
        </w:rPr>
        <w:t>nh và cập nhật thêm thông tin về vị trí hiện tại</w:t>
      </w:r>
    </w:p>
    <w:p w:rsidR="008B4BC5" w:rsidRPr="00047647" w:rsidRDefault="008B4BC5" w:rsidP="008B4BC5">
      <w:pPr>
        <w:pStyle w:val="oancuaDanhsach"/>
        <w:rPr>
          <w:sz w:val="28"/>
          <w:szCs w:val="28"/>
          <w:lang w:val="vi-VN"/>
        </w:rPr>
      </w:pPr>
    </w:p>
    <w:p w:rsidR="00800A11" w:rsidRDefault="00800A11" w:rsidP="00800A11">
      <w:pPr>
        <w:pStyle w:val="oancuaDanhsach"/>
        <w:rPr>
          <w:b/>
          <w:sz w:val="30"/>
          <w:szCs w:val="30"/>
          <w:lang w:val="vi-VN"/>
        </w:rPr>
      </w:pPr>
    </w:p>
    <w:p w:rsidR="00800A11" w:rsidRPr="00800A11" w:rsidRDefault="00800A11" w:rsidP="00800A11">
      <w:pPr>
        <w:pStyle w:val="oancuaDanhsach"/>
        <w:jc w:val="left"/>
        <w:rPr>
          <w:sz w:val="28"/>
          <w:szCs w:val="28"/>
          <w:lang w:val="vi-VN"/>
        </w:rPr>
      </w:pPr>
    </w:p>
    <w:p w:rsidR="00BD0D12" w:rsidRDefault="00BD0D12" w:rsidP="00BD0D12">
      <w:pPr>
        <w:pStyle w:val="u3"/>
        <w:rPr>
          <w:lang w:val="vi-VN"/>
        </w:rPr>
      </w:pPr>
    </w:p>
    <w:p w:rsidR="00BD0D12" w:rsidRPr="00BD0D12" w:rsidRDefault="00BD0D12" w:rsidP="00BD0D12">
      <w:pPr>
        <w:pStyle w:val="oancuaDanhsach"/>
        <w:jc w:val="left"/>
        <w:rPr>
          <w:b/>
          <w:sz w:val="30"/>
          <w:szCs w:val="30"/>
          <w:lang w:val="vi-VN"/>
        </w:rPr>
      </w:pPr>
    </w:p>
    <w:p w:rsidR="00BD0D12" w:rsidRPr="00BD0D12" w:rsidRDefault="00BD0D12" w:rsidP="00BD0D12">
      <w:pPr>
        <w:rPr>
          <w:sz w:val="28"/>
          <w:szCs w:val="28"/>
          <w:lang w:val="vi-VN"/>
        </w:rPr>
      </w:pPr>
      <w:r>
        <w:rPr>
          <w:sz w:val="28"/>
          <w:szCs w:val="28"/>
          <w:lang w:val="vi-VN"/>
        </w:rPr>
        <w:tab/>
      </w:r>
    </w:p>
    <w:sectPr w:rsidR="00BD0D12" w:rsidRPr="00BD0D12" w:rsidSect="0094753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6FE" w:rsidRDefault="00CF06FE" w:rsidP="0027434F">
      <w:pPr>
        <w:spacing w:before="0" w:after="0" w:line="240" w:lineRule="auto"/>
      </w:pPr>
      <w:r>
        <w:separator/>
      </w:r>
    </w:p>
  </w:endnote>
  <w:endnote w:type="continuationSeparator" w:id="0">
    <w:p w:rsidR="00CF06FE" w:rsidRDefault="00CF06FE" w:rsidP="002743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6FE" w:rsidRDefault="00CF06FE" w:rsidP="0027434F">
      <w:pPr>
        <w:spacing w:before="0" w:after="0" w:line="240" w:lineRule="auto"/>
      </w:pPr>
      <w:r>
        <w:separator/>
      </w:r>
    </w:p>
  </w:footnote>
  <w:footnote w:type="continuationSeparator" w:id="0">
    <w:p w:rsidR="00CF06FE" w:rsidRDefault="00CF06FE" w:rsidP="002743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205"/>
    <w:multiLevelType w:val="hybridMultilevel"/>
    <w:tmpl w:val="5F5CA8B6"/>
    <w:lvl w:ilvl="0" w:tplc="3134E95A">
      <w:start w:val="1"/>
      <w:numFmt w:val="bullet"/>
      <w:lvlText w:val="-"/>
      <w:lvlJc w:val="left"/>
      <w:pPr>
        <w:ind w:left="795" w:hanging="360"/>
      </w:pPr>
      <w:rPr>
        <w:rFonts w:ascii="Cambria" w:eastAsiaTheme="minorEastAsia" w:hAnsi="Cambria" w:cstheme="minorBid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5717348"/>
    <w:multiLevelType w:val="hybridMultilevel"/>
    <w:tmpl w:val="3FECCBCA"/>
    <w:lvl w:ilvl="0" w:tplc="3134E95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971ED"/>
    <w:multiLevelType w:val="multilevel"/>
    <w:tmpl w:val="AAE82D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E36ED3"/>
    <w:multiLevelType w:val="hybridMultilevel"/>
    <w:tmpl w:val="AD6EF7C2"/>
    <w:lvl w:ilvl="0" w:tplc="3134E95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5137F"/>
    <w:multiLevelType w:val="hybridMultilevel"/>
    <w:tmpl w:val="82207388"/>
    <w:lvl w:ilvl="0" w:tplc="3134E95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024AD"/>
    <w:multiLevelType w:val="hybridMultilevel"/>
    <w:tmpl w:val="38E649D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DD11CDD"/>
    <w:multiLevelType w:val="hybridMultilevel"/>
    <w:tmpl w:val="169CBC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trackedChange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C6"/>
    <w:rsid w:val="00023A74"/>
    <w:rsid w:val="00030C92"/>
    <w:rsid w:val="00047647"/>
    <w:rsid w:val="000507AC"/>
    <w:rsid w:val="000522EB"/>
    <w:rsid w:val="000624F1"/>
    <w:rsid w:val="000A3E48"/>
    <w:rsid w:val="000B2375"/>
    <w:rsid w:val="000F09A8"/>
    <w:rsid w:val="000F7358"/>
    <w:rsid w:val="001322A0"/>
    <w:rsid w:val="00176E03"/>
    <w:rsid w:val="001854D5"/>
    <w:rsid w:val="00185AC6"/>
    <w:rsid w:val="00186DAA"/>
    <w:rsid w:val="001C349B"/>
    <w:rsid w:val="001F32E3"/>
    <w:rsid w:val="00200405"/>
    <w:rsid w:val="0027434F"/>
    <w:rsid w:val="00274C06"/>
    <w:rsid w:val="0029446A"/>
    <w:rsid w:val="002B7183"/>
    <w:rsid w:val="002C7D38"/>
    <w:rsid w:val="002D0210"/>
    <w:rsid w:val="003515FB"/>
    <w:rsid w:val="003D749C"/>
    <w:rsid w:val="003E3B4F"/>
    <w:rsid w:val="003F16DC"/>
    <w:rsid w:val="00404139"/>
    <w:rsid w:val="004520C8"/>
    <w:rsid w:val="00471EEA"/>
    <w:rsid w:val="005024D9"/>
    <w:rsid w:val="00560490"/>
    <w:rsid w:val="005717D4"/>
    <w:rsid w:val="00591FC0"/>
    <w:rsid w:val="005F6D60"/>
    <w:rsid w:val="00675CA3"/>
    <w:rsid w:val="006836AF"/>
    <w:rsid w:val="006F10F7"/>
    <w:rsid w:val="00713086"/>
    <w:rsid w:val="007270CC"/>
    <w:rsid w:val="00744E5C"/>
    <w:rsid w:val="00783EB6"/>
    <w:rsid w:val="007B1F7D"/>
    <w:rsid w:val="007D7288"/>
    <w:rsid w:val="00800A11"/>
    <w:rsid w:val="00865324"/>
    <w:rsid w:val="008B4BC5"/>
    <w:rsid w:val="0094753C"/>
    <w:rsid w:val="00963EFD"/>
    <w:rsid w:val="00975668"/>
    <w:rsid w:val="00987A44"/>
    <w:rsid w:val="009E1837"/>
    <w:rsid w:val="00A31546"/>
    <w:rsid w:val="00A36A6E"/>
    <w:rsid w:val="00A64EAF"/>
    <w:rsid w:val="00A75E11"/>
    <w:rsid w:val="00AC10B0"/>
    <w:rsid w:val="00AF5F0B"/>
    <w:rsid w:val="00B5731C"/>
    <w:rsid w:val="00B60DF8"/>
    <w:rsid w:val="00B738E7"/>
    <w:rsid w:val="00B74811"/>
    <w:rsid w:val="00BA665C"/>
    <w:rsid w:val="00BC2B52"/>
    <w:rsid w:val="00BD0D12"/>
    <w:rsid w:val="00C23DD0"/>
    <w:rsid w:val="00CB1F3B"/>
    <w:rsid w:val="00CB4FAC"/>
    <w:rsid w:val="00CE47B2"/>
    <w:rsid w:val="00CF06FE"/>
    <w:rsid w:val="00CF69C6"/>
    <w:rsid w:val="00D14A46"/>
    <w:rsid w:val="00D66308"/>
    <w:rsid w:val="00E04D6A"/>
    <w:rsid w:val="00E310BC"/>
    <w:rsid w:val="00E42AC2"/>
    <w:rsid w:val="00F00D71"/>
    <w:rsid w:val="00F04A86"/>
    <w:rsid w:val="00F50D24"/>
    <w:rsid w:val="00F53132"/>
    <w:rsid w:val="00FA7186"/>
    <w:rsid w:val="00FE5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3034"/>
  <w15:chartTrackingRefBased/>
  <w15:docId w15:val="{2B31D22E-4A3A-4D41-B222-04AC8FA3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83EB6"/>
    <w:pPr>
      <w:spacing w:before="100" w:beforeAutospacing="1" w:after="100" w:afterAutospacing="1" w:line="288" w:lineRule="auto"/>
      <w:jc w:val="both"/>
    </w:pPr>
    <w:rPr>
      <w:rFonts w:ascii="Times New Roman" w:hAnsi="Times New Roman"/>
      <w:sz w:val="24"/>
      <w:szCs w:val="24"/>
      <w:lang w:eastAsia="en-US"/>
    </w:rPr>
  </w:style>
  <w:style w:type="paragraph" w:styleId="u1">
    <w:name w:val="heading 1"/>
    <w:basedOn w:val="Binhthng"/>
    <w:next w:val="Binhthng"/>
    <w:link w:val="u1Char"/>
    <w:uiPriority w:val="9"/>
    <w:qFormat/>
    <w:rsid w:val="00A64EAF"/>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u2">
    <w:name w:val="heading 2"/>
    <w:basedOn w:val="Binhthng"/>
    <w:next w:val="Binhthng"/>
    <w:link w:val="u2Char"/>
    <w:uiPriority w:val="9"/>
    <w:unhideWhenUsed/>
    <w:qFormat/>
    <w:rsid w:val="00AC10B0"/>
    <w:pPr>
      <w:keepNext/>
      <w:keepLines/>
      <w:spacing w:before="40" w:after="0"/>
      <w:outlineLvl w:val="1"/>
    </w:pPr>
    <w:rPr>
      <w:rFonts w:asciiTheme="majorHAnsi" w:eastAsiaTheme="majorEastAsia" w:hAnsiTheme="majorHAnsi" w:cstheme="majorBidi"/>
      <w:color w:val="7B230C" w:themeColor="accent1" w:themeShade="BF"/>
      <w:sz w:val="26"/>
      <w:szCs w:val="26"/>
    </w:rPr>
  </w:style>
  <w:style w:type="paragraph" w:styleId="u3">
    <w:name w:val="heading 3"/>
    <w:basedOn w:val="Binhthng"/>
    <w:next w:val="Binhthng"/>
    <w:link w:val="u3Char"/>
    <w:uiPriority w:val="9"/>
    <w:unhideWhenUsed/>
    <w:qFormat/>
    <w:rsid w:val="00BD0D12"/>
    <w:pPr>
      <w:keepNext/>
      <w:keepLines/>
      <w:spacing w:before="40" w:after="0"/>
      <w:outlineLvl w:val="2"/>
    </w:pPr>
    <w:rPr>
      <w:rFonts w:asciiTheme="majorHAnsi" w:eastAsiaTheme="majorEastAsia" w:hAnsiTheme="majorHAnsi" w:cstheme="majorBidi"/>
      <w:color w:val="521708" w:themeColor="accent1" w:themeShade="7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83EB6"/>
    <w:pPr>
      <w:ind w:left="720"/>
      <w:contextualSpacing/>
    </w:pPr>
  </w:style>
  <w:style w:type="paragraph" w:styleId="Bongchuthich">
    <w:name w:val="Balloon Text"/>
    <w:basedOn w:val="Binhthng"/>
    <w:link w:val="BongchuthichChar"/>
    <w:uiPriority w:val="99"/>
    <w:semiHidden/>
    <w:unhideWhenUsed/>
    <w:rsid w:val="00B738E7"/>
    <w:pPr>
      <w:spacing w:before="0"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B738E7"/>
    <w:rPr>
      <w:rFonts w:ascii="Segoe UI" w:hAnsi="Segoe UI" w:cs="Segoe UI"/>
      <w:sz w:val="18"/>
      <w:szCs w:val="18"/>
      <w:lang w:eastAsia="en-US"/>
    </w:rPr>
  </w:style>
  <w:style w:type="paragraph" w:customStyle="1" w:styleId="Heading1-NoNumber">
    <w:name w:val="Heading1-NoNumber"/>
    <w:basedOn w:val="u1"/>
    <w:qFormat/>
    <w:rsid w:val="00A64EAF"/>
    <w:pPr>
      <w:keepLines w:val="0"/>
      <w:spacing w:before="0" w:after="100"/>
      <w:jc w:val="center"/>
    </w:pPr>
    <w:rPr>
      <w:rFonts w:ascii="Times New Roman" w:eastAsia="Times New Roman" w:hAnsi="Times New Roman" w:cs="Times New Roman"/>
      <w:b/>
      <w:color w:val="auto"/>
      <w:sz w:val="28"/>
      <w:szCs w:val="20"/>
    </w:rPr>
  </w:style>
  <w:style w:type="character" w:styleId="Siuktni">
    <w:name w:val="Hyperlink"/>
    <w:basedOn w:val="Phngmcinhcuaoanvn"/>
    <w:uiPriority w:val="99"/>
    <w:unhideWhenUsed/>
    <w:rsid w:val="00A64EAF"/>
    <w:rPr>
      <w:color w:val="FB4A18" w:themeColor="hyperlink"/>
      <w:u w:val="single"/>
    </w:rPr>
  </w:style>
  <w:style w:type="character" w:customStyle="1" w:styleId="u1Char">
    <w:name w:val="Đầu đề 1 Char"/>
    <w:basedOn w:val="Phngmcinhcuaoanvn"/>
    <w:link w:val="u1"/>
    <w:uiPriority w:val="9"/>
    <w:rsid w:val="00A64EAF"/>
    <w:rPr>
      <w:rFonts w:asciiTheme="majorHAnsi" w:eastAsiaTheme="majorEastAsia" w:hAnsiTheme="majorHAnsi" w:cstheme="majorBidi"/>
      <w:color w:val="7B230C" w:themeColor="accent1" w:themeShade="BF"/>
      <w:sz w:val="32"/>
      <w:szCs w:val="32"/>
      <w:lang w:eastAsia="en-US"/>
    </w:rPr>
  </w:style>
  <w:style w:type="character" w:styleId="cpChagiiquyt">
    <w:name w:val="Unresolved Mention"/>
    <w:basedOn w:val="Phngmcinhcuaoanvn"/>
    <w:uiPriority w:val="99"/>
    <w:semiHidden/>
    <w:unhideWhenUsed/>
    <w:rsid w:val="003D749C"/>
    <w:rPr>
      <w:color w:val="808080"/>
      <w:shd w:val="clear" w:color="auto" w:fill="E6E6E6"/>
    </w:rPr>
  </w:style>
  <w:style w:type="paragraph" w:styleId="Duytlai">
    <w:name w:val="Revision"/>
    <w:hidden/>
    <w:uiPriority w:val="99"/>
    <w:semiHidden/>
    <w:rsid w:val="000F09A8"/>
    <w:pPr>
      <w:spacing w:after="0" w:line="240" w:lineRule="auto"/>
    </w:pPr>
    <w:rPr>
      <w:rFonts w:ascii="Times New Roman" w:hAnsi="Times New Roman"/>
      <w:sz w:val="24"/>
      <w:szCs w:val="24"/>
      <w:lang w:eastAsia="en-US"/>
    </w:rPr>
  </w:style>
  <w:style w:type="paragraph" w:styleId="utrang">
    <w:name w:val="header"/>
    <w:basedOn w:val="Binhthng"/>
    <w:link w:val="utrangChar"/>
    <w:uiPriority w:val="99"/>
    <w:unhideWhenUsed/>
    <w:rsid w:val="0027434F"/>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27434F"/>
    <w:rPr>
      <w:rFonts w:ascii="Times New Roman" w:hAnsi="Times New Roman"/>
      <w:sz w:val="24"/>
      <w:szCs w:val="24"/>
      <w:lang w:eastAsia="en-US"/>
    </w:rPr>
  </w:style>
  <w:style w:type="paragraph" w:styleId="Chntrang">
    <w:name w:val="footer"/>
    <w:basedOn w:val="Binhthng"/>
    <w:link w:val="ChntrangChar"/>
    <w:uiPriority w:val="99"/>
    <w:unhideWhenUsed/>
    <w:rsid w:val="0027434F"/>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27434F"/>
    <w:rPr>
      <w:rFonts w:ascii="Times New Roman" w:hAnsi="Times New Roman"/>
      <w:sz w:val="24"/>
      <w:szCs w:val="24"/>
      <w:lang w:eastAsia="en-US"/>
    </w:rPr>
  </w:style>
  <w:style w:type="character" w:customStyle="1" w:styleId="u2Char">
    <w:name w:val="Đầu đề 2 Char"/>
    <w:basedOn w:val="Phngmcinhcuaoanvn"/>
    <w:link w:val="u2"/>
    <w:uiPriority w:val="9"/>
    <w:rsid w:val="00AC10B0"/>
    <w:rPr>
      <w:rFonts w:asciiTheme="majorHAnsi" w:eastAsiaTheme="majorEastAsia" w:hAnsiTheme="majorHAnsi" w:cstheme="majorBidi"/>
      <w:color w:val="7B230C" w:themeColor="accent1" w:themeShade="BF"/>
      <w:sz w:val="26"/>
      <w:szCs w:val="26"/>
      <w:lang w:eastAsia="en-US"/>
    </w:rPr>
  </w:style>
  <w:style w:type="character" w:styleId="Manh">
    <w:name w:val="Strong"/>
    <w:basedOn w:val="Phngmcinhcuaoanvn"/>
    <w:uiPriority w:val="22"/>
    <w:qFormat/>
    <w:rsid w:val="00BA665C"/>
    <w:rPr>
      <w:b/>
      <w:bCs/>
    </w:rPr>
  </w:style>
  <w:style w:type="character" w:customStyle="1" w:styleId="u3Char">
    <w:name w:val="Đầu đề 3 Char"/>
    <w:basedOn w:val="Phngmcinhcuaoanvn"/>
    <w:link w:val="u3"/>
    <w:uiPriority w:val="9"/>
    <w:rsid w:val="00BD0D12"/>
    <w:rPr>
      <w:rFonts w:asciiTheme="majorHAnsi" w:eastAsiaTheme="majorEastAsia" w:hAnsiTheme="majorHAnsi" w:cstheme="majorBidi"/>
      <w:color w:val="521708" w:themeColor="accent1" w:themeShade="7F"/>
      <w:sz w:val="24"/>
      <w:szCs w:val="24"/>
      <w:lang w:eastAsia="en-US"/>
    </w:rPr>
  </w:style>
  <w:style w:type="character" w:customStyle="1" w:styleId="skimlinks-unlinked">
    <w:name w:val="skimlinks-unlinked"/>
    <w:basedOn w:val="Phngmcinhcuaoanvn"/>
    <w:rsid w:val="007D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24300">
      <w:bodyDiv w:val="1"/>
      <w:marLeft w:val="0"/>
      <w:marRight w:val="0"/>
      <w:marTop w:val="0"/>
      <w:marBottom w:val="0"/>
      <w:divBdr>
        <w:top w:val="none" w:sz="0" w:space="0" w:color="auto"/>
        <w:left w:val="none" w:sz="0" w:space="0" w:color="auto"/>
        <w:bottom w:val="none" w:sz="0" w:space="0" w:color="auto"/>
        <w:right w:val="none" w:sz="0" w:space="0" w:color="auto"/>
      </w:divBdr>
    </w:div>
    <w:div w:id="611787391">
      <w:bodyDiv w:val="1"/>
      <w:marLeft w:val="0"/>
      <w:marRight w:val="0"/>
      <w:marTop w:val="0"/>
      <w:marBottom w:val="0"/>
      <w:divBdr>
        <w:top w:val="none" w:sz="0" w:space="0" w:color="auto"/>
        <w:left w:val="none" w:sz="0" w:space="0" w:color="auto"/>
        <w:bottom w:val="none" w:sz="0" w:space="0" w:color="auto"/>
        <w:right w:val="none" w:sz="0" w:space="0" w:color="auto"/>
      </w:divBdr>
    </w:div>
    <w:div w:id="1397967780">
      <w:bodyDiv w:val="1"/>
      <w:marLeft w:val="0"/>
      <w:marRight w:val="0"/>
      <w:marTop w:val="0"/>
      <w:marBottom w:val="0"/>
      <w:divBdr>
        <w:top w:val="none" w:sz="0" w:space="0" w:color="auto"/>
        <w:left w:val="none" w:sz="0" w:space="0" w:color="auto"/>
        <w:bottom w:val="none" w:sz="0" w:space="0" w:color="auto"/>
        <w:right w:val="none" w:sz="0" w:space="0" w:color="auto"/>
      </w:divBdr>
    </w:div>
    <w:div w:id="198862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46271@student.hust.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047DC-CF80-4E72-BCE1-DEE7FB8F4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7</Pages>
  <Words>1164</Words>
  <Characters>6636</Characters>
  <Application>Microsoft Office Word</Application>
  <DocSecurity>0</DocSecurity>
  <Lines>55</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Hoang</dc:creator>
  <cp:keywords/>
  <dc:description/>
  <cp:lastModifiedBy>Hoang Hieu</cp:lastModifiedBy>
  <cp:revision>50</cp:revision>
  <dcterms:created xsi:type="dcterms:W3CDTF">2018-03-18T15:56:00Z</dcterms:created>
  <dcterms:modified xsi:type="dcterms:W3CDTF">2018-03-22T19:09:00Z</dcterms:modified>
</cp:coreProperties>
</file>